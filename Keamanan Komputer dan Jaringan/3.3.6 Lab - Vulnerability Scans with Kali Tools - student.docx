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B599C" w14:textId="1E8AFF9B" w:rsidR="00D778DF" w:rsidRPr="009A1CF4" w:rsidRDefault="00785AC4" w:rsidP="004036E5">
      <w:pPr>
        <w:pStyle w:val="Title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8156592E7954074A9F56D0020FDC5C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color w:val="auto"/>
          </w:rPr>
        </w:sdtEndPr>
        <w:sdtContent>
          <w:r w:rsidR="00064DB0">
            <w:t>Lab -</w:t>
          </w:r>
          <w:r w:rsidR="00006A83">
            <w:t xml:space="preserve"> Vulnerability Scanning with Kali Tools</w:t>
          </w:r>
        </w:sdtContent>
      </w:sdt>
      <w:r w:rsidR="004D36D7" w:rsidRPr="00FD4A68">
        <w:t xml:space="preserve"> </w:t>
      </w:r>
    </w:p>
    <w:p w14:paraId="0D40040B" w14:textId="77777777" w:rsidR="00D778DF" w:rsidRPr="00E70096" w:rsidRDefault="00D778DF" w:rsidP="00524B71">
      <w:pPr>
        <w:pStyle w:val="Heading1"/>
        <w:numPr>
          <w:ilvl w:val="0"/>
          <w:numId w:val="0"/>
        </w:numPr>
        <w:ind w:left="360" w:hanging="360"/>
      </w:pPr>
      <w:r w:rsidRPr="00E70096">
        <w:t>Objectives</w:t>
      </w:r>
    </w:p>
    <w:p w14:paraId="6BE7C454" w14:textId="17BB3C8F" w:rsidR="00E70096" w:rsidRDefault="005305D0" w:rsidP="00682762">
      <w:pPr>
        <w:pStyle w:val="BodyTextL25"/>
      </w:pPr>
      <w:r>
        <w:t>In this lab, you will explore network vulnerability scanning tools and use them to perform</w:t>
      </w:r>
      <w:r w:rsidR="00682762">
        <w:t xml:space="preserve"> </w:t>
      </w:r>
      <w:r>
        <w:t>a vulnerability scan on a target host.</w:t>
      </w:r>
    </w:p>
    <w:p w14:paraId="7E7630BE" w14:textId="014E08B1" w:rsidR="005305D0" w:rsidRPr="005305D0" w:rsidRDefault="005305D0" w:rsidP="00682762">
      <w:pPr>
        <w:pStyle w:val="BodyTextL25"/>
        <w:numPr>
          <w:ilvl w:val="0"/>
          <w:numId w:val="16"/>
        </w:numPr>
      </w:pPr>
      <w:r w:rsidRPr="005305D0">
        <w:t xml:space="preserve">Perform network scans with </w:t>
      </w:r>
      <w:proofErr w:type="spellStart"/>
      <w:r>
        <w:t>N</w:t>
      </w:r>
      <w:r w:rsidRPr="005305D0">
        <w:t>map</w:t>
      </w:r>
      <w:proofErr w:type="spellEnd"/>
    </w:p>
    <w:p w14:paraId="16F68E33" w14:textId="5DCFA615" w:rsidR="005305D0" w:rsidRPr="00E70096" w:rsidRDefault="005305D0" w:rsidP="00682762">
      <w:pPr>
        <w:pStyle w:val="BodyTextL25"/>
        <w:numPr>
          <w:ilvl w:val="0"/>
          <w:numId w:val="16"/>
        </w:numPr>
      </w:pPr>
      <w:r>
        <w:t xml:space="preserve">Use </w:t>
      </w:r>
      <w:proofErr w:type="spellStart"/>
      <w:r w:rsidR="0059008E">
        <w:t>Greenbone</w:t>
      </w:r>
      <w:proofErr w:type="spellEnd"/>
      <w:r w:rsidR="0059008E">
        <w:t xml:space="preserve"> Vulnerability Management</w:t>
      </w:r>
      <w:r>
        <w:t xml:space="preserve"> to perform a vulnerability scan.</w:t>
      </w:r>
    </w:p>
    <w:p w14:paraId="5E5C2783" w14:textId="00D0F801" w:rsidR="00D778DF" w:rsidRDefault="00D778DF" w:rsidP="00524B71">
      <w:pPr>
        <w:pStyle w:val="Heading1"/>
        <w:numPr>
          <w:ilvl w:val="0"/>
          <w:numId w:val="0"/>
        </w:numPr>
        <w:ind w:left="360" w:hanging="360"/>
      </w:pPr>
      <w:r w:rsidRPr="00E70096">
        <w:t>Background / Scenario</w:t>
      </w:r>
    </w:p>
    <w:p w14:paraId="6BC6EB18" w14:textId="1C6EFB2C" w:rsidR="005305D0" w:rsidRPr="005305D0" w:rsidRDefault="005305D0" w:rsidP="005305D0">
      <w:pPr>
        <w:pStyle w:val="BodyTextL25"/>
      </w:pPr>
      <w:r>
        <w:t xml:space="preserve">In a previous lab, you used </w:t>
      </w:r>
      <w:proofErr w:type="spellStart"/>
      <w:r>
        <w:t>Nmap</w:t>
      </w:r>
      <w:proofErr w:type="spellEnd"/>
      <w:r>
        <w:t xml:space="preserve"> to enumerate a host computer that was creating unusual traffic on the network</w:t>
      </w:r>
      <w:r w:rsidR="00886AB9">
        <w:t xml:space="preserve">. </w:t>
      </w:r>
      <w:r>
        <w:t xml:space="preserve">In this lab, you will use </w:t>
      </w:r>
      <w:proofErr w:type="spellStart"/>
      <w:r>
        <w:t>Nmap</w:t>
      </w:r>
      <w:proofErr w:type="spellEnd"/>
      <w:r>
        <w:t xml:space="preserve"> and </w:t>
      </w:r>
      <w:proofErr w:type="spellStart"/>
      <w:r w:rsidR="0059008E" w:rsidRPr="0059008E">
        <w:t>Greenbone</w:t>
      </w:r>
      <w:proofErr w:type="spellEnd"/>
      <w:r w:rsidR="0059008E" w:rsidRPr="0059008E">
        <w:t xml:space="preserve"> Vulnerability Management</w:t>
      </w:r>
      <w:r w:rsidR="0059008E">
        <w:t xml:space="preserve"> (</w:t>
      </w:r>
      <w:r>
        <w:t>GVM</w:t>
      </w:r>
      <w:r w:rsidR="0059008E">
        <w:t xml:space="preserve">) </w:t>
      </w:r>
      <w:r>
        <w:t>to scan the system to identify potential vulnerabilities</w:t>
      </w:r>
      <w:r w:rsidR="00886AB9">
        <w:t xml:space="preserve">. </w:t>
      </w:r>
    </w:p>
    <w:p w14:paraId="2E0411A8" w14:textId="77777777" w:rsidR="00D778DF" w:rsidRPr="00E70096" w:rsidRDefault="00D778DF" w:rsidP="00524B71">
      <w:pPr>
        <w:pStyle w:val="Heading1"/>
        <w:numPr>
          <w:ilvl w:val="0"/>
          <w:numId w:val="0"/>
        </w:numPr>
        <w:ind w:left="360" w:hanging="360"/>
      </w:pPr>
      <w:r w:rsidRPr="00E70096">
        <w:t>Required Resources</w:t>
      </w:r>
    </w:p>
    <w:p w14:paraId="41E190BB" w14:textId="30A7E9DA" w:rsidR="00D92334" w:rsidRPr="0031639E" w:rsidRDefault="00D92334" w:rsidP="00D92334">
      <w:pPr>
        <w:pStyle w:val="Bulletlevel1"/>
      </w:pPr>
      <w:r>
        <w:t xml:space="preserve">Kali VM customized for </w:t>
      </w:r>
      <w:r w:rsidR="00E3659C">
        <w:t xml:space="preserve">the </w:t>
      </w:r>
      <w:r>
        <w:t>Ethical Hacker course</w:t>
      </w:r>
    </w:p>
    <w:p w14:paraId="64A0E668" w14:textId="5D8CFB4C" w:rsidR="00BE1C5F" w:rsidRDefault="00BE1C5F" w:rsidP="00115C7A">
      <w:pPr>
        <w:pStyle w:val="Bulletlevel1"/>
      </w:pPr>
      <w:r>
        <w:t>Internet access</w:t>
      </w:r>
    </w:p>
    <w:p w14:paraId="6896696C" w14:textId="77777777" w:rsidR="00125806" w:rsidRDefault="00125806" w:rsidP="00524B71">
      <w:pPr>
        <w:pStyle w:val="Heading1"/>
        <w:numPr>
          <w:ilvl w:val="0"/>
          <w:numId w:val="0"/>
        </w:numPr>
        <w:ind w:left="360" w:hanging="360"/>
      </w:pPr>
      <w:r>
        <w:t>Instructions</w:t>
      </w:r>
    </w:p>
    <w:p w14:paraId="6D573809" w14:textId="67E1C3B8" w:rsidR="00103401" w:rsidRDefault="005305D0" w:rsidP="009A3FCF">
      <w:pPr>
        <w:pStyle w:val="Heading2"/>
      </w:pPr>
      <w:r>
        <w:t xml:space="preserve">Run a </w:t>
      </w:r>
      <w:proofErr w:type="spellStart"/>
      <w:r w:rsidR="00955AFC">
        <w:t>Nmap</w:t>
      </w:r>
      <w:proofErr w:type="spellEnd"/>
      <w:r w:rsidR="00955AFC">
        <w:t xml:space="preserve"> Scan on a Target Computer</w:t>
      </w:r>
    </w:p>
    <w:p w14:paraId="5B1E5511" w14:textId="3F563B00" w:rsidR="00682762" w:rsidRPr="00682762" w:rsidRDefault="00072F78" w:rsidP="00682762">
      <w:pPr>
        <w:pStyle w:val="BodyTextL25"/>
      </w:pPr>
      <w:r>
        <w:t xml:space="preserve">In this part, </w:t>
      </w:r>
      <w:r w:rsidR="00CA09AC">
        <w:t xml:space="preserve">you will </w:t>
      </w:r>
      <w:r>
        <w:t xml:space="preserve">use </w:t>
      </w:r>
      <w:proofErr w:type="spellStart"/>
      <w:r>
        <w:t>Nmap</w:t>
      </w:r>
      <w:proofErr w:type="spellEnd"/>
      <w:r>
        <w:t xml:space="preserve"> and NSE scripts to uncover potential vulnerabilities in a target host.</w:t>
      </w:r>
    </w:p>
    <w:p w14:paraId="77DF7A74" w14:textId="3066DD0D" w:rsidR="00682762" w:rsidRDefault="00682762" w:rsidP="00682762">
      <w:pPr>
        <w:pStyle w:val="Heading3"/>
      </w:pPr>
      <w:r>
        <w:t xml:space="preserve">Start and </w:t>
      </w:r>
      <w:r w:rsidR="00BD0B23">
        <w:t>l</w:t>
      </w:r>
      <w:r>
        <w:t xml:space="preserve">ogin to the Kali </w:t>
      </w:r>
      <w:r w:rsidR="00BD0B23">
        <w:t>v</w:t>
      </w:r>
      <w:r>
        <w:t xml:space="preserve">irtual </w:t>
      </w:r>
      <w:r w:rsidR="00BD0B23">
        <w:t>m</w:t>
      </w:r>
      <w:r>
        <w:t>achine</w:t>
      </w:r>
      <w:r w:rsidR="00BD0B23">
        <w:t>.</w:t>
      </w:r>
    </w:p>
    <w:p w14:paraId="2F7E31B2" w14:textId="179E9218" w:rsidR="00682762" w:rsidRPr="00A31F72" w:rsidRDefault="00682762" w:rsidP="00E4472B">
      <w:pPr>
        <w:pStyle w:val="SubStepAlpha"/>
      </w:pPr>
      <w:r>
        <w:t xml:space="preserve">Start </w:t>
      </w:r>
      <w:r w:rsidR="00C37C35">
        <w:t xml:space="preserve">and log into </w:t>
      </w:r>
      <w:r>
        <w:t>the Kali virtual machine</w:t>
      </w:r>
      <w:r w:rsidR="00C37C35" w:rsidRPr="00A31F72">
        <w:t>.</w:t>
      </w:r>
    </w:p>
    <w:p w14:paraId="0E5B1EFC" w14:textId="06419FD5" w:rsidR="00682762" w:rsidRDefault="00682762" w:rsidP="00682762">
      <w:pPr>
        <w:pStyle w:val="SubStepAlpha"/>
      </w:pPr>
      <w:r>
        <w:t>Start a terminal session</w:t>
      </w:r>
      <w:r w:rsidR="00886AB9">
        <w:t xml:space="preserve">. </w:t>
      </w:r>
      <w:r>
        <w:t>Expand the terminal window to a full screen</w:t>
      </w:r>
      <w:r w:rsidR="00886AB9">
        <w:t xml:space="preserve">. </w:t>
      </w:r>
      <w:r w:rsidR="00072F78">
        <w:t xml:space="preserve">Use the </w:t>
      </w:r>
      <w:r w:rsidR="00072F78" w:rsidRPr="00072F78">
        <w:rPr>
          <w:b/>
          <w:bCs/>
        </w:rPr>
        <w:t>ping</w:t>
      </w:r>
      <w:r w:rsidR="00072F78">
        <w:t xml:space="preserve"> command to determine if the computer with the address </w:t>
      </w:r>
      <w:r w:rsidR="00072F78" w:rsidRPr="00397871">
        <w:rPr>
          <w:b/>
          <w:bCs/>
        </w:rPr>
        <w:t>10.6.6.23</w:t>
      </w:r>
      <w:r w:rsidR="00072F78">
        <w:t xml:space="preserve"> </w:t>
      </w:r>
      <w:r w:rsidR="008A2C5C">
        <w:t xml:space="preserve">or </w:t>
      </w:r>
      <w:r w:rsidR="008A2C5C" w:rsidRPr="00397871">
        <w:rPr>
          <w:b/>
          <w:bCs/>
        </w:rPr>
        <w:t>gravemind.vm</w:t>
      </w:r>
      <w:r w:rsidR="008A2C5C">
        <w:t xml:space="preserve"> </w:t>
      </w:r>
      <w:r w:rsidR="00072F78">
        <w:t>is reachable over the network.</w:t>
      </w:r>
    </w:p>
    <w:p w14:paraId="21C16F8F" w14:textId="77777777" w:rsidR="003D41BC" w:rsidRDefault="003D41BC" w:rsidP="00A31F72">
      <w:pPr>
        <w:pStyle w:val="CMD"/>
      </w:pPr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51B4A9F2" w14:textId="140976D1" w:rsidR="003D41BC" w:rsidRDefault="003D41BC" w:rsidP="00A31F72">
      <w:pPr>
        <w:pStyle w:val="CMD"/>
      </w:pPr>
      <w:r>
        <w:t xml:space="preserve">└─$ </w:t>
      </w:r>
      <w:r w:rsidRPr="00A31F72">
        <w:rPr>
          <w:b/>
          <w:bCs/>
        </w:rPr>
        <w:t>ping -c5 10.6.6.23</w:t>
      </w:r>
    </w:p>
    <w:p w14:paraId="196C92DD" w14:textId="1828C00F" w:rsidR="00072F78" w:rsidRPr="00682762" w:rsidRDefault="00072F78" w:rsidP="00220A45">
      <w:pPr>
        <w:pStyle w:val="BodyTextL50"/>
      </w:pPr>
      <w:r>
        <w:t xml:space="preserve">The </w:t>
      </w:r>
      <w:r w:rsidRPr="00072F78">
        <w:rPr>
          <w:b/>
          <w:bCs/>
        </w:rPr>
        <w:t>-c5</w:t>
      </w:r>
      <w:r>
        <w:t xml:space="preserve"> option tells the ping command to stop after five tries</w:t>
      </w:r>
      <w:r w:rsidR="00886AB9">
        <w:t xml:space="preserve">. </w:t>
      </w:r>
      <w:r>
        <w:t>In Linux, when a -</w:t>
      </w:r>
      <w:r w:rsidRPr="00072F78">
        <w:rPr>
          <w:b/>
          <w:bCs/>
        </w:rPr>
        <w:t>c</w:t>
      </w:r>
      <w:r>
        <w:t xml:space="preserve"> option is not specified the </w:t>
      </w:r>
      <w:r w:rsidRPr="00072F78">
        <w:rPr>
          <w:b/>
          <w:bCs/>
        </w:rPr>
        <w:t>ping</w:t>
      </w:r>
      <w:r>
        <w:t xml:space="preserve"> command will continue indefinitely until </w:t>
      </w:r>
      <w:r w:rsidRPr="00072F78">
        <w:rPr>
          <w:b/>
          <w:bCs/>
        </w:rPr>
        <w:t>CTRL-C</w:t>
      </w:r>
      <w:r>
        <w:t xml:space="preserve"> is </w:t>
      </w:r>
      <w:r w:rsidR="0095548E">
        <w:t>issued</w:t>
      </w:r>
      <w:r>
        <w:t>.</w:t>
      </w:r>
    </w:p>
    <w:p w14:paraId="460DAF60" w14:textId="0D3DE07E" w:rsidR="00231DCA" w:rsidRDefault="00955AFC" w:rsidP="009A3FCF">
      <w:pPr>
        <w:pStyle w:val="Heading3"/>
      </w:pPr>
      <w:r>
        <w:t xml:space="preserve">Identify </w:t>
      </w:r>
      <w:r w:rsidR="00BD0B23">
        <w:t>o</w:t>
      </w:r>
      <w:r>
        <w:t xml:space="preserve">pen </w:t>
      </w:r>
      <w:r w:rsidR="00BD0B23">
        <w:t>p</w:t>
      </w:r>
      <w:r>
        <w:t xml:space="preserve">orts and </w:t>
      </w:r>
      <w:r w:rsidR="00BD0B23">
        <w:t>s</w:t>
      </w:r>
      <w:r>
        <w:t>ervices</w:t>
      </w:r>
      <w:r w:rsidR="00BD0B23">
        <w:t>.</w:t>
      </w:r>
    </w:p>
    <w:p w14:paraId="160DC454" w14:textId="42D8AB49" w:rsidR="00231DCA" w:rsidRDefault="00955AFC" w:rsidP="00CB7D2B">
      <w:pPr>
        <w:pStyle w:val="BodyTextL25"/>
      </w:pPr>
      <w:r>
        <w:t xml:space="preserve">Review the results of a </w:t>
      </w:r>
      <w:proofErr w:type="spellStart"/>
      <w:r>
        <w:t>Nmap</w:t>
      </w:r>
      <w:proofErr w:type="spellEnd"/>
      <w:r>
        <w:t xml:space="preserve"> scan on the host with the IP address 10.6.6.23.</w:t>
      </w:r>
    </w:p>
    <w:p w14:paraId="293184D0" w14:textId="20304E2C" w:rsidR="009A3FCF" w:rsidRDefault="00955AFC" w:rsidP="009A3FCF">
      <w:pPr>
        <w:pStyle w:val="SubStepAlpha"/>
      </w:pPr>
      <w:r>
        <w:t xml:space="preserve">Execute a ping scan of the target host using the </w:t>
      </w:r>
      <w:proofErr w:type="spellStart"/>
      <w:r w:rsidRPr="00955AFC">
        <w:rPr>
          <w:b/>
          <w:bCs/>
        </w:rPr>
        <w:t>nmap</w:t>
      </w:r>
      <w:proofErr w:type="spellEnd"/>
      <w:r w:rsidRPr="00955AFC">
        <w:rPr>
          <w:b/>
          <w:bCs/>
        </w:rPr>
        <w:t xml:space="preserve"> -</w:t>
      </w:r>
      <w:proofErr w:type="spellStart"/>
      <w:r w:rsidRPr="00955AFC">
        <w:rPr>
          <w:b/>
          <w:bCs/>
        </w:rPr>
        <w:t>sV</w:t>
      </w:r>
      <w:proofErr w:type="spellEnd"/>
      <w:r>
        <w:t xml:space="preserve"> command.</w:t>
      </w:r>
      <w:r w:rsidR="00D2711F">
        <w:t xml:space="preserve"> Note the list of ports and applications that are discovered on the host.</w:t>
      </w:r>
    </w:p>
    <w:p w14:paraId="70DE4465" w14:textId="77777777" w:rsidR="00365397" w:rsidRDefault="00365397" w:rsidP="00365397">
      <w:pPr>
        <w:pStyle w:val="CMD"/>
      </w:pPr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27ACE384" w14:textId="31C195DB" w:rsidR="00955AFC" w:rsidRPr="00955AFC" w:rsidRDefault="00365397" w:rsidP="00365397">
      <w:pPr>
        <w:pStyle w:val="CMD"/>
        <w:rPr>
          <w:b/>
          <w:bCs/>
        </w:rPr>
      </w:pPr>
      <w:r>
        <w:t xml:space="preserve">└─$ </w:t>
      </w:r>
      <w:proofErr w:type="spellStart"/>
      <w:r w:rsidR="00955AFC" w:rsidRPr="00955AFC">
        <w:rPr>
          <w:b/>
          <w:bCs/>
        </w:rPr>
        <w:t>nmap</w:t>
      </w:r>
      <w:proofErr w:type="spellEnd"/>
      <w:r w:rsidR="00955AFC" w:rsidRPr="00955AFC">
        <w:rPr>
          <w:b/>
          <w:bCs/>
        </w:rPr>
        <w:t xml:space="preserve"> -</w:t>
      </w:r>
      <w:proofErr w:type="spellStart"/>
      <w:r w:rsidR="00955AFC" w:rsidRPr="00955AFC">
        <w:rPr>
          <w:b/>
          <w:bCs/>
        </w:rPr>
        <w:t>sV</w:t>
      </w:r>
      <w:proofErr w:type="spellEnd"/>
      <w:r w:rsidR="00955AFC" w:rsidRPr="00955AFC">
        <w:rPr>
          <w:b/>
          <w:bCs/>
        </w:rPr>
        <w:t xml:space="preserve"> 10.6.6.23</w:t>
      </w:r>
    </w:p>
    <w:p w14:paraId="2414C6BD" w14:textId="5D4838C5" w:rsidR="00955AFC" w:rsidRDefault="00955AFC" w:rsidP="00955AFC">
      <w:pPr>
        <w:pStyle w:val="Heading4"/>
      </w:pPr>
      <w:r>
        <w:t>Question</w:t>
      </w:r>
    </w:p>
    <w:p w14:paraId="36B6BEAD" w14:textId="775E925C" w:rsidR="00955AFC" w:rsidRDefault="00955AFC" w:rsidP="00A31F72">
      <w:pPr>
        <w:pStyle w:val="BodyTextL50"/>
        <w:spacing w:before="0"/>
      </w:pPr>
      <w:r>
        <w:t>What ports are currently open on the target computer?</w:t>
      </w:r>
    </w:p>
    <w:p w14:paraId="47586FDD" w14:textId="77777777" w:rsidR="006F6A15" w:rsidRDefault="00955AFC" w:rsidP="006F6A15">
      <w:pPr>
        <w:pStyle w:val="AnswerLineL50"/>
        <w:rPr>
          <w:ins w:id="0" w:author="Alde Alanda" w:date="2025-04-21T08:18:00Z"/>
        </w:rPr>
      </w:pPr>
      <w:r>
        <w:t>&lt;</w:t>
      </w:r>
      <w:ins w:id="1" w:author="Alde Alanda" w:date="2025-04-21T08:18:00Z">
        <w:r w:rsidR="006F6A15" w:rsidDel="006F6A15">
          <w:t xml:space="preserve"> </w:t>
        </w:r>
      </w:ins>
    </w:p>
    <w:p w14:paraId="0221CF6F" w14:textId="2FDCDEB4" w:rsidR="00955AFC" w:rsidRDefault="00955AFC" w:rsidP="006F6A15">
      <w:pPr>
        <w:pStyle w:val="AnswerLineL50"/>
      </w:pPr>
      <w:bookmarkStart w:id="2" w:name="_GoBack"/>
      <w:bookmarkEnd w:id="2"/>
      <w:r>
        <w:t>&gt;</w:t>
      </w:r>
    </w:p>
    <w:p w14:paraId="6BC0DF2D" w14:textId="0C389274" w:rsidR="009A3FCF" w:rsidRDefault="00955AFC" w:rsidP="00955AFC">
      <w:pPr>
        <w:pStyle w:val="SubStepAlpha"/>
      </w:pPr>
      <w:r>
        <w:lastRenderedPageBreak/>
        <w:t xml:space="preserve">Identify the operating system running on the target computer using the </w:t>
      </w:r>
      <w:proofErr w:type="spellStart"/>
      <w:r w:rsidRPr="00955AFC">
        <w:rPr>
          <w:b/>
          <w:bCs/>
        </w:rPr>
        <w:t>nmap</w:t>
      </w:r>
      <w:proofErr w:type="spellEnd"/>
      <w:r w:rsidRPr="00955AFC">
        <w:rPr>
          <w:b/>
          <w:bCs/>
        </w:rPr>
        <w:t xml:space="preserve"> -O</w:t>
      </w:r>
      <w:r>
        <w:t xml:space="preserve"> command.</w:t>
      </w:r>
    </w:p>
    <w:p w14:paraId="3D69C958" w14:textId="77777777" w:rsidR="00365397" w:rsidRDefault="00365397" w:rsidP="00365397">
      <w:pPr>
        <w:pStyle w:val="CMD"/>
      </w:pPr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715718B8" w14:textId="1507645B" w:rsidR="00955AFC" w:rsidRDefault="00365397" w:rsidP="00365397">
      <w:pPr>
        <w:pStyle w:val="CMD"/>
        <w:rPr>
          <w:b/>
        </w:rPr>
      </w:pPr>
      <w:r>
        <w:t xml:space="preserve">└─$ </w:t>
      </w:r>
      <w:proofErr w:type="spellStart"/>
      <w:r w:rsidR="7781EB07" w:rsidRPr="54997744">
        <w:rPr>
          <w:b/>
          <w:bCs/>
        </w:rPr>
        <w:t>sudo</w:t>
      </w:r>
      <w:proofErr w:type="spellEnd"/>
      <w:r w:rsidR="7781EB07" w:rsidRPr="54997744">
        <w:rPr>
          <w:b/>
          <w:bCs/>
        </w:rPr>
        <w:t xml:space="preserve"> </w:t>
      </w:r>
      <w:proofErr w:type="spellStart"/>
      <w:r w:rsidR="53EADE11" w:rsidRPr="54997744">
        <w:rPr>
          <w:b/>
          <w:bCs/>
        </w:rPr>
        <w:t>nmap</w:t>
      </w:r>
      <w:proofErr w:type="spellEnd"/>
      <w:r w:rsidR="00955AFC" w:rsidRPr="00955AFC">
        <w:rPr>
          <w:b/>
          <w:bCs/>
        </w:rPr>
        <w:t xml:space="preserve"> -O 10.6.6.23</w:t>
      </w:r>
    </w:p>
    <w:p w14:paraId="7AD42021" w14:textId="34B63762" w:rsidR="00955AFC" w:rsidRDefault="00955AFC" w:rsidP="00072F78">
      <w:pPr>
        <w:pStyle w:val="Heading4"/>
      </w:pPr>
      <w:r>
        <w:t>Question</w:t>
      </w:r>
    </w:p>
    <w:p w14:paraId="4D776E90" w14:textId="79F3DAA5" w:rsidR="00955AFC" w:rsidRDefault="00955AFC" w:rsidP="0022461A">
      <w:pPr>
        <w:pStyle w:val="BodyTextL50"/>
        <w:spacing w:before="0"/>
      </w:pPr>
      <w:r>
        <w:t>What operating system is the target computer running?</w:t>
      </w:r>
    </w:p>
    <w:p w14:paraId="1B17E94D" w14:textId="1FA7CF9D" w:rsidR="00955AFC" w:rsidRDefault="00955AFC" w:rsidP="0022461A">
      <w:pPr>
        <w:pStyle w:val="AnswerLineL50"/>
      </w:pPr>
      <w:r>
        <w:t>&lt;Type your answer here&gt;</w:t>
      </w:r>
    </w:p>
    <w:p w14:paraId="613EA35A" w14:textId="6FA2882A" w:rsidR="00231DCA" w:rsidRDefault="00072F78" w:rsidP="009A3FCF">
      <w:pPr>
        <w:pStyle w:val="Heading3"/>
      </w:pPr>
      <w:r>
        <w:t xml:space="preserve">Use the </w:t>
      </w:r>
      <w:proofErr w:type="spellStart"/>
      <w:r w:rsidR="00AE1328">
        <w:t>N</w:t>
      </w:r>
      <w:r>
        <w:t>map</w:t>
      </w:r>
      <w:proofErr w:type="spellEnd"/>
      <w:r w:rsidR="00A3663D">
        <w:t xml:space="preserve"> </w:t>
      </w:r>
      <w:proofErr w:type="spellStart"/>
      <w:r w:rsidR="00BE1C5F">
        <w:t>V</w:t>
      </w:r>
      <w:r>
        <w:t>ulners</w:t>
      </w:r>
      <w:proofErr w:type="spellEnd"/>
      <w:r>
        <w:t xml:space="preserve"> </w:t>
      </w:r>
      <w:r w:rsidR="00AE1328">
        <w:t>s</w:t>
      </w:r>
      <w:r>
        <w:t xml:space="preserve">cript to </w:t>
      </w:r>
      <w:r w:rsidR="00AE1328">
        <w:t>s</w:t>
      </w:r>
      <w:r>
        <w:t xml:space="preserve">can for </w:t>
      </w:r>
      <w:r w:rsidR="00AE1328">
        <w:t>v</w:t>
      </w:r>
      <w:r>
        <w:t>ulnerabilities</w:t>
      </w:r>
      <w:r w:rsidR="00AE1328">
        <w:t>.</w:t>
      </w:r>
    </w:p>
    <w:p w14:paraId="0C517ACF" w14:textId="23547583" w:rsidR="00072F78" w:rsidRDefault="00A3663D" w:rsidP="00072F78">
      <w:pPr>
        <w:pStyle w:val="BodyTextL25"/>
      </w:pPr>
      <w:r>
        <w:t xml:space="preserve">The </w:t>
      </w:r>
      <w:proofErr w:type="spellStart"/>
      <w:r w:rsidR="00BE1C5F">
        <w:t>V</w:t>
      </w:r>
      <w:r>
        <w:t>ulners</w:t>
      </w:r>
      <w:proofErr w:type="spellEnd"/>
      <w:r>
        <w:t xml:space="preserve"> script </w:t>
      </w:r>
      <w:r w:rsidR="00EE6E70">
        <w:t>displays</w:t>
      </w:r>
      <w:r>
        <w:t xml:space="preserve"> known vulnerabilities and the corresponding CVE</w:t>
      </w:r>
      <w:r w:rsidR="00886AB9">
        <w:t xml:space="preserve">. </w:t>
      </w:r>
      <w:r w:rsidR="001F0ABB">
        <w:t xml:space="preserve">The </w:t>
      </w:r>
      <w:proofErr w:type="spellStart"/>
      <w:r>
        <w:t>Vulners</w:t>
      </w:r>
      <w:proofErr w:type="spellEnd"/>
      <w:r>
        <w:t xml:space="preserve"> script uses the open port and software version information to search for </w:t>
      </w:r>
      <w:r w:rsidR="006E7814">
        <w:t xml:space="preserve">common platform </w:t>
      </w:r>
      <w:r w:rsidR="009D5014">
        <w:t>enumeration</w:t>
      </w:r>
      <w:r w:rsidR="006E7814">
        <w:t xml:space="preserve"> </w:t>
      </w:r>
      <w:r w:rsidR="009D5014">
        <w:t>(</w:t>
      </w:r>
      <w:r>
        <w:t>CPE</w:t>
      </w:r>
      <w:r w:rsidR="009D5014">
        <w:t>) names</w:t>
      </w:r>
      <w:r>
        <w:t xml:space="preserve"> that relate to the identified service</w:t>
      </w:r>
      <w:r w:rsidR="00886AB9">
        <w:t xml:space="preserve">. </w:t>
      </w:r>
      <w:r>
        <w:t>It then makes a request to a remote server to find out if any known vulnerabilities exist for that CPE.</w:t>
      </w:r>
    </w:p>
    <w:p w14:paraId="24CDF3E1" w14:textId="17A91DFC" w:rsidR="00023CE2" w:rsidRPr="00F6701E" w:rsidRDefault="00A3663D" w:rsidP="00023CE2">
      <w:pPr>
        <w:pStyle w:val="SubStepAlpha"/>
        <w:rPr>
          <w:rFonts w:cs="Courier New"/>
        </w:rPr>
      </w:pPr>
      <w:r>
        <w:t xml:space="preserve">Use the </w:t>
      </w:r>
      <w:proofErr w:type="spellStart"/>
      <w:r w:rsidRPr="00350A83">
        <w:rPr>
          <w:b/>
          <w:bCs/>
        </w:rPr>
        <w:t>nmap</w:t>
      </w:r>
      <w:proofErr w:type="spellEnd"/>
      <w:r w:rsidRPr="00350A83">
        <w:rPr>
          <w:b/>
          <w:bCs/>
        </w:rPr>
        <w:t xml:space="preserve"> –script</w:t>
      </w:r>
      <w:r>
        <w:t xml:space="preserve"> command to launch the </w:t>
      </w:r>
      <w:proofErr w:type="spellStart"/>
      <w:r w:rsidRPr="00350A83">
        <w:rPr>
          <w:b/>
          <w:bCs/>
        </w:rPr>
        <w:t>vulners</w:t>
      </w:r>
      <w:proofErr w:type="spellEnd"/>
      <w:r>
        <w:t xml:space="preserve"> script</w:t>
      </w:r>
      <w:r w:rsidR="00886AB9">
        <w:t xml:space="preserve">. </w:t>
      </w:r>
      <w:r>
        <w:t xml:space="preserve">The syntax for the command is </w:t>
      </w:r>
      <w:proofErr w:type="spellStart"/>
      <w:r w:rsidRPr="00350A83">
        <w:rPr>
          <w:rFonts w:cs="Courier New"/>
          <w:b/>
          <w:bCs/>
        </w:rPr>
        <w:t>nmap</w:t>
      </w:r>
      <w:proofErr w:type="spellEnd"/>
      <w:r w:rsidRPr="00350A83">
        <w:rPr>
          <w:rFonts w:cs="Courier New"/>
          <w:b/>
          <w:bCs/>
        </w:rPr>
        <w:t xml:space="preserve"> -</w:t>
      </w:r>
      <w:proofErr w:type="spellStart"/>
      <w:r w:rsidRPr="00350A83">
        <w:rPr>
          <w:rFonts w:cs="Courier New"/>
          <w:b/>
          <w:bCs/>
        </w:rPr>
        <w:t>sV</w:t>
      </w:r>
      <w:proofErr w:type="spellEnd"/>
      <w:r w:rsidRPr="00350A83">
        <w:rPr>
          <w:rFonts w:cs="Courier New"/>
          <w:b/>
          <w:bCs/>
        </w:rPr>
        <w:t xml:space="preserve"> --script </w:t>
      </w:r>
      <w:proofErr w:type="spellStart"/>
      <w:r w:rsidRPr="00350A83">
        <w:rPr>
          <w:rFonts w:cs="Courier New"/>
          <w:b/>
          <w:bCs/>
        </w:rPr>
        <w:t>vulners</w:t>
      </w:r>
      <w:proofErr w:type="spellEnd"/>
      <w:r w:rsidRPr="00350A83">
        <w:rPr>
          <w:rFonts w:cs="Courier New"/>
          <w:b/>
          <w:bCs/>
        </w:rPr>
        <w:t xml:space="preserve"> [--script-</w:t>
      </w:r>
      <w:proofErr w:type="spellStart"/>
      <w:r w:rsidRPr="00350A83">
        <w:rPr>
          <w:rFonts w:cs="Courier New"/>
          <w:b/>
          <w:bCs/>
        </w:rPr>
        <w:t>args</w:t>
      </w:r>
      <w:proofErr w:type="spellEnd"/>
      <w:r w:rsidRPr="00350A83">
        <w:rPr>
          <w:rFonts w:cs="Courier New"/>
          <w:b/>
          <w:bCs/>
        </w:rPr>
        <w:t xml:space="preserve"> </w:t>
      </w:r>
      <w:proofErr w:type="spellStart"/>
      <w:r w:rsidRPr="00350A83">
        <w:rPr>
          <w:rFonts w:cs="Courier New"/>
          <w:b/>
          <w:bCs/>
        </w:rPr>
        <w:t>mincvss</w:t>
      </w:r>
      <w:proofErr w:type="spellEnd"/>
      <w:r w:rsidRPr="00350A83">
        <w:rPr>
          <w:rFonts w:cs="Courier New"/>
          <w:b/>
          <w:bCs/>
        </w:rPr>
        <w:t>=&lt;</w:t>
      </w:r>
      <w:proofErr w:type="spellStart"/>
      <w:r w:rsidRPr="00350A83">
        <w:rPr>
          <w:rFonts w:cs="Courier New"/>
          <w:b/>
          <w:bCs/>
        </w:rPr>
        <w:t>arg_val</w:t>
      </w:r>
      <w:proofErr w:type="spellEnd"/>
      <w:r w:rsidRPr="00350A83">
        <w:rPr>
          <w:rFonts w:cs="Courier New"/>
          <w:b/>
          <w:bCs/>
        </w:rPr>
        <w:t xml:space="preserve">&gt;] &lt;target&gt; </w:t>
      </w:r>
      <w:r w:rsidRPr="00350A83">
        <w:rPr>
          <w:rFonts w:cs="Courier New"/>
        </w:rPr>
        <w:t xml:space="preserve">where the script argument </w:t>
      </w:r>
      <w:proofErr w:type="spellStart"/>
      <w:r w:rsidRPr="00350A83">
        <w:rPr>
          <w:rFonts w:cs="Courier New"/>
          <w:b/>
          <w:bCs/>
        </w:rPr>
        <w:t>mincvss</w:t>
      </w:r>
      <w:proofErr w:type="spellEnd"/>
      <w:r w:rsidRPr="00350A83">
        <w:rPr>
          <w:rFonts w:cs="Courier New"/>
        </w:rPr>
        <w:t xml:space="preserve"> restricts the output to only those CVEs that have a higher </w:t>
      </w:r>
      <w:r w:rsidR="006806C7">
        <w:rPr>
          <w:rFonts w:cs="Courier New"/>
        </w:rPr>
        <w:t xml:space="preserve">CVSS </w:t>
      </w:r>
      <w:r w:rsidRPr="00350A83">
        <w:rPr>
          <w:rFonts w:cs="Courier New"/>
        </w:rPr>
        <w:t>score than the one specified in the argument.</w:t>
      </w:r>
      <w:r w:rsidR="00350A83" w:rsidRPr="00FA601E">
        <w:rPr>
          <w:rFonts w:cs="Courier New"/>
        </w:rPr>
        <w:t xml:space="preserve"> </w:t>
      </w:r>
    </w:p>
    <w:p w14:paraId="291F38C5" w14:textId="1F9B83CB" w:rsidR="00350A83" w:rsidRDefault="00023CE2" w:rsidP="00350A83">
      <w:pPr>
        <w:pStyle w:val="BodyTextL50"/>
      </w:pPr>
      <w:r>
        <w:t xml:space="preserve">The vulnerabilities reported will be those with a CVE score equal to or higher than 4. </w:t>
      </w:r>
      <w:r w:rsidR="00350A83">
        <w:t xml:space="preserve">The output of the command should look similar to what is shown </w:t>
      </w:r>
      <w:r w:rsidR="00A03AAD">
        <w:t>below</w:t>
      </w:r>
      <w:r w:rsidR="00350A83">
        <w:t>:</w:t>
      </w:r>
    </w:p>
    <w:p w14:paraId="14CABBB5" w14:textId="77777777" w:rsidR="00564C74" w:rsidRDefault="00564C74" w:rsidP="00564C74">
      <w:pPr>
        <w:pStyle w:val="CMD"/>
      </w:pPr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3D42217F" w14:textId="77777777" w:rsidR="00F6701E" w:rsidRDefault="00564C74">
      <w:pPr>
        <w:pStyle w:val="CMD"/>
      </w:pPr>
      <w:r>
        <w:t xml:space="preserve">└─$ </w:t>
      </w:r>
      <w:proofErr w:type="spellStart"/>
      <w:r w:rsidR="00A03AAD" w:rsidRPr="00F6701E">
        <w:rPr>
          <w:b/>
          <w:bCs/>
        </w:rPr>
        <w:t>nmap</w:t>
      </w:r>
      <w:proofErr w:type="spellEnd"/>
      <w:r w:rsidR="00A03AAD" w:rsidRPr="00F6701E">
        <w:rPr>
          <w:b/>
          <w:bCs/>
        </w:rPr>
        <w:t xml:space="preserve"> -</w:t>
      </w:r>
      <w:proofErr w:type="spellStart"/>
      <w:r w:rsidR="00A03AAD" w:rsidRPr="00F6701E">
        <w:rPr>
          <w:b/>
          <w:bCs/>
        </w:rPr>
        <w:t>sV</w:t>
      </w:r>
      <w:proofErr w:type="spellEnd"/>
      <w:r w:rsidR="00A03AAD" w:rsidRPr="00F6701E">
        <w:rPr>
          <w:b/>
          <w:bCs/>
        </w:rPr>
        <w:t xml:space="preserve"> --script </w:t>
      </w:r>
      <w:proofErr w:type="spellStart"/>
      <w:r w:rsidR="00A03AAD" w:rsidRPr="00F6701E">
        <w:rPr>
          <w:b/>
          <w:bCs/>
        </w:rPr>
        <w:t>vulners</w:t>
      </w:r>
      <w:proofErr w:type="spellEnd"/>
      <w:r w:rsidR="00A03AAD" w:rsidRPr="00F6701E">
        <w:rPr>
          <w:b/>
          <w:bCs/>
        </w:rPr>
        <w:t xml:space="preserve"> --script-</w:t>
      </w:r>
      <w:proofErr w:type="spellStart"/>
      <w:r w:rsidR="00A03AAD" w:rsidRPr="00F6701E">
        <w:rPr>
          <w:b/>
          <w:bCs/>
        </w:rPr>
        <w:t>args</w:t>
      </w:r>
      <w:proofErr w:type="spellEnd"/>
      <w:r w:rsidR="00A03AAD" w:rsidRPr="00F6701E">
        <w:rPr>
          <w:b/>
          <w:bCs/>
        </w:rPr>
        <w:t xml:space="preserve"> </w:t>
      </w:r>
      <w:proofErr w:type="spellStart"/>
      <w:r w:rsidR="00A03AAD" w:rsidRPr="00F6701E">
        <w:rPr>
          <w:b/>
          <w:bCs/>
        </w:rPr>
        <w:t>mincvss</w:t>
      </w:r>
      <w:proofErr w:type="spellEnd"/>
      <w:r w:rsidR="00A03AAD" w:rsidRPr="00F6701E">
        <w:rPr>
          <w:b/>
          <w:bCs/>
        </w:rPr>
        <w:t>=4</w:t>
      </w:r>
      <w:r w:rsidR="00A03AAD">
        <w:t xml:space="preserve"> </w:t>
      </w:r>
      <w:r w:rsidR="00A03AAD" w:rsidRPr="00F6701E">
        <w:rPr>
          <w:b/>
          <w:bCs/>
        </w:rPr>
        <w:t>10.6.6.23</w:t>
      </w:r>
    </w:p>
    <w:p w14:paraId="7B4603E6" w14:textId="77777777" w:rsidR="00F6701E" w:rsidRDefault="00F6701E" w:rsidP="00F6701E">
      <w:pPr>
        <w:pStyle w:val="CMD"/>
      </w:pPr>
    </w:p>
    <w:p w14:paraId="4412B778" w14:textId="641B02C4" w:rsidR="00A03AAD" w:rsidRDefault="00A03AAD" w:rsidP="00F6701E">
      <w:pPr>
        <w:pStyle w:val="CMDOutput"/>
      </w:pPr>
      <w:r>
        <w:t xml:space="preserve">Starting </w:t>
      </w:r>
      <w:proofErr w:type="spellStart"/>
      <w:r>
        <w:t>Nmap</w:t>
      </w:r>
      <w:proofErr w:type="spellEnd"/>
      <w:r>
        <w:t xml:space="preserve"> 7.93 </w:t>
      </w:r>
      <w:proofErr w:type="gramStart"/>
      <w:r>
        <w:t>( https://nmap.org</w:t>
      </w:r>
      <w:proofErr w:type="gramEnd"/>
      <w:r>
        <w:t xml:space="preserve"> ) at 2023-03-15 14:01 MST</w:t>
      </w:r>
    </w:p>
    <w:p w14:paraId="1D154F50" w14:textId="77777777" w:rsidR="00A03AAD" w:rsidRDefault="00A03AAD" w:rsidP="00F6701E">
      <w:pPr>
        <w:pStyle w:val="CMDOutput"/>
      </w:pPr>
      <w:proofErr w:type="spellStart"/>
      <w:r>
        <w:t>Nmap</w:t>
      </w:r>
      <w:proofErr w:type="spellEnd"/>
      <w:r>
        <w:t xml:space="preserve"> scan report for 10.6.6.23</w:t>
      </w:r>
    </w:p>
    <w:p w14:paraId="559065EF" w14:textId="77777777" w:rsidR="00A03AAD" w:rsidRDefault="00A03AAD" w:rsidP="00F6701E">
      <w:pPr>
        <w:pStyle w:val="CMDOutput"/>
      </w:pPr>
      <w:r>
        <w:t>Host is up (0.0000040s latency).</w:t>
      </w:r>
    </w:p>
    <w:p w14:paraId="1FA372AB" w14:textId="77777777" w:rsidR="00A03AAD" w:rsidRDefault="00A03AAD" w:rsidP="00F6701E">
      <w:pPr>
        <w:pStyle w:val="CMDOutput"/>
      </w:pPr>
      <w:r>
        <w:t xml:space="preserve">Not shown: 994 closed </w:t>
      </w:r>
      <w:proofErr w:type="spellStart"/>
      <w:r>
        <w:t>tcp</w:t>
      </w:r>
      <w:proofErr w:type="spellEnd"/>
      <w:r>
        <w:t xml:space="preserve"> ports (reset)</w:t>
      </w:r>
    </w:p>
    <w:p w14:paraId="5C72D2BA" w14:textId="77777777" w:rsidR="00A03AAD" w:rsidRDefault="00A03AAD" w:rsidP="00F6701E">
      <w:pPr>
        <w:pStyle w:val="CMDOutput"/>
      </w:pPr>
      <w:r>
        <w:t>PORT    STATE SERVICE     VERSION</w:t>
      </w:r>
    </w:p>
    <w:p w14:paraId="3C0B03C9" w14:textId="77777777" w:rsidR="00A03AAD" w:rsidRDefault="00A03AAD" w:rsidP="00F6701E">
      <w:pPr>
        <w:pStyle w:val="CMDOutput"/>
      </w:pPr>
      <w:r>
        <w:t>21/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ftp         </w:t>
      </w:r>
      <w:proofErr w:type="spellStart"/>
      <w:r>
        <w:t>vsftpd</w:t>
      </w:r>
      <w:proofErr w:type="spellEnd"/>
      <w:r>
        <w:t xml:space="preserve"> 3.0.3</w:t>
      </w:r>
    </w:p>
    <w:p w14:paraId="0D9D042C" w14:textId="77777777" w:rsidR="00A03AAD" w:rsidRDefault="00A03AAD" w:rsidP="00F6701E">
      <w:pPr>
        <w:pStyle w:val="CMDOutput"/>
      </w:pPr>
      <w:r>
        <w:t>22/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ssh</w:t>
      </w:r>
      <w:proofErr w:type="spellEnd"/>
      <w:r>
        <w:t xml:space="preserve">         OpenSSH 7.9p1 Debian 10+deb10u2 (protocol 2.0)</w:t>
      </w:r>
    </w:p>
    <w:p w14:paraId="5BB5D0C4" w14:textId="77777777" w:rsidR="00A03AAD" w:rsidRDefault="00A03AAD" w:rsidP="00F6701E">
      <w:pPr>
        <w:pStyle w:val="CMDOutput"/>
      </w:pPr>
      <w:r>
        <w:t xml:space="preserve">| </w:t>
      </w:r>
      <w:proofErr w:type="spellStart"/>
      <w:r>
        <w:t>vulners</w:t>
      </w:r>
      <w:proofErr w:type="spellEnd"/>
      <w:r>
        <w:t xml:space="preserve">: </w:t>
      </w:r>
    </w:p>
    <w:p w14:paraId="6916E5AA" w14:textId="77777777" w:rsidR="00A03AAD" w:rsidRDefault="00A03AAD" w:rsidP="00F6701E">
      <w:pPr>
        <w:pStyle w:val="CMDOutput"/>
      </w:pPr>
      <w:r>
        <w:t xml:space="preserve">|   </w:t>
      </w:r>
      <w:proofErr w:type="spellStart"/>
      <w:proofErr w:type="gramStart"/>
      <w:r>
        <w:t>cpe</w:t>
      </w:r>
      <w:proofErr w:type="spellEnd"/>
      <w:r>
        <w:t>:/a:openbsd</w:t>
      </w:r>
      <w:proofErr w:type="gramEnd"/>
      <w:r>
        <w:t xml:space="preserve">:openssh:7.9p1: </w:t>
      </w:r>
    </w:p>
    <w:p w14:paraId="2E758B44" w14:textId="77777777" w:rsidR="00A03AAD" w:rsidRDefault="00A03AAD" w:rsidP="00F6701E">
      <w:pPr>
        <w:pStyle w:val="CMDOutput"/>
      </w:pPr>
      <w:r>
        <w:t>|       EXPLOITPACK:98FE96309F9524B8C84C508837551A19    5.8     https://vulners.com/exploitpack/EXPLOITPACK:98FE96309F9524B8C84C508837551A19    *EXPLOIT*</w:t>
      </w:r>
    </w:p>
    <w:p w14:paraId="6E6C87BE" w14:textId="77777777" w:rsidR="00A03AAD" w:rsidRDefault="00A03AAD" w:rsidP="00F6701E">
      <w:pPr>
        <w:pStyle w:val="CMDOutput"/>
      </w:pPr>
      <w:r>
        <w:t>|       EXPLOITPACK:5330EA02EBDE345BFC9D6DDDD97F9E97    5.8     https://vulners.com/exploitpack/EXPLOITPACK:5330EA02EBDE345BFC9D6DDDD97F9E97    *EXPLOIT*</w:t>
      </w:r>
    </w:p>
    <w:p w14:paraId="54A06E45" w14:textId="77777777" w:rsidR="00A03AAD" w:rsidRDefault="00A03AAD" w:rsidP="00F6701E">
      <w:pPr>
        <w:pStyle w:val="CMDOutput"/>
      </w:pPr>
      <w:r>
        <w:t>|       EDB-ID:46516    5.8     https://vulners.com/exploitdb/EDB-ID:46516      *EXPLOIT*</w:t>
      </w:r>
    </w:p>
    <w:p w14:paraId="29B33CC9" w14:textId="77777777" w:rsidR="00A03AAD" w:rsidRDefault="00A03AAD" w:rsidP="00F6701E">
      <w:pPr>
        <w:pStyle w:val="CMDOutput"/>
      </w:pPr>
      <w:r>
        <w:t>|       EDB-ID:46193    5.8     https://vulners.com/exploitdb/EDB-ID:46193      *EXPLOIT*</w:t>
      </w:r>
    </w:p>
    <w:p w14:paraId="5C2FBE30" w14:textId="77777777" w:rsidR="00A03AAD" w:rsidRDefault="00A03AAD" w:rsidP="00F6701E">
      <w:pPr>
        <w:pStyle w:val="CMDOutput"/>
      </w:pPr>
      <w:r>
        <w:t>|       CVE-2019-6111   5.8     https://vulners.com/cve/CVE-2019-6111</w:t>
      </w:r>
    </w:p>
    <w:p w14:paraId="2EA0291B" w14:textId="77777777" w:rsidR="00A03AAD" w:rsidRDefault="00A03AAD" w:rsidP="00F6701E">
      <w:pPr>
        <w:pStyle w:val="CMDOutput"/>
      </w:pPr>
      <w:r>
        <w:t>|       1337DAY-ID-32328        5.8     https://vulners.com/zdt/1337DAY-ID-32328        *EXPLOIT*</w:t>
      </w:r>
    </w:p>
    <w:p w14:paraId="5155B957" w14:textId="77777777" w:rsidR="00A03AAD" w:rsidRDefault="00A03AAD" w:rsidP="00F6701E">
      <w:pPr>
        <w:pStyle w:val="CMDOutput"/>
      </w:pPr>
      <w:r>
        <w:t>|       1337DAY-ID-32009        5.8     https://vulners.com/zdt/1337DAY-ID-32009        *EXPLOIT*</w:t>
      </w:r>
    </w:p>
    <w:p w14:paraId="60B411D9" w14:textId="77777777" w:rsidR="00A03AAD" w:rsidRDefault="00A03AAD" w:rsidP="00F6701E">
      <w:pPr>
        <w:pStyle w:val="CMDOutput"/>
      </w:pPr>
      <w:r>
        <w:t>|       CVE-2021-</w:t>
      </w:r>
      <w:proofErr w:type="gramStart"/>
      <w:r>
        <w:t>41617  4.4</w:t>
      </w:r>
      <w:proofErr w:type="gramEnd"/>
      <w:r>
        <w:t xml:space="preserve">     https://vulners.com/cve/CVE-2021-41617</w:t>
      </w:r>
    </w:p>
    <w:p w14:paraId="771DAA77" w14:textId="77777777" w:rsidR="00A03AAD" w:rsidRDefault="00A03AAD" w:rsidP="00F6701E">
      <w:pPr>
        <w:pStyle w:val="CMDOutput"/>
      </w:pPr>
      <w:r>
        <w:t>|       CVE-2019-</w:t>
      </w:r>
      <w:proofErr w:type="gramStart"/>
      <w:r>
        <w:t>16905  4.4</w:t>
      </w:r>
      <w:proofErr w:type="gramEnd"/>
      <w:r>
        <w:t xml:space="preserve">     https://vulners.com/cve/CVE-2019-16905</w:t>
      </w:r>
    </w:p>
    <w:p w14:paraId="48218201" w14:textId="77777777" w:rsidR="00A03AAD" w:rsidRDefault="00A03AAD" w:rsidP="00F6701E">
      <w:pPr>
        <w:pStyle w:val="CMDOutput"/>
      </w:pPr>
      <w:r>
        <w:t>|       CVE-2020-</w:t>
      </w:r>
      <w:proofErr w:type="gramStart"/>
      <w:r>
        <w:t>14145  4.3</w:t>
      </w:r>
      <w:proofErr w:type="gramEnd"/>
      <w:r>
        <w:t xml:space="preserve">     https://vulners.com/cve/CVE-2020-14145</w:t>
      </w:r>
    </w:p>
    <w:p w14:paraId="4885340F" w14:textId="77777777" w:rsidR="00A03AAD" w:rsidRDefault="00A03AAD" w:rsidP="00F6701E">
      <w:pPr>
        <w:pStyle w:val="CMDOutput"/>
      </w:pPr>
      <w:r>
        <w:t>|       CVE-2019-6110   4.0     https://vulners.com/cve/CVE-2019-6110</w:t>
      </w:r>
    </w:p>
    <w:p w14:paraId="392AF92B" w14:textId="77777777" w:rsidR="00A03AAD" w:rsidRDefault="00A03AAD" w:rsidP="00F6701E">
      <w:pPr>
        <w:pStyle w:val="CMDOutput"/>
      </w:pPr>
      <w:r>
        <w:lastRenderedPageBreak/>
        <w:t>|       CVE-2019-6109   4.0     https://vulners.com/cve/CVE-2019-6109</w:t>
      </w:r>
    </w:p>
    <w:p w14:paraId="40A5B8AB" w14:textId="77777777" w:rsidR="00A03AAD" w:rsidRDefault="00A03AAD" w:rsidP="00F6701E">
      <w:pPr>
        <w:pStyle w:val="CMDOutput"/>
      </w:pPr>
      <w:r>
        <w:t>|_      PACKETSTORM:151227      0.0     https://vulners.com/packetstorm/PACKETSTORM:151227      *EXPLOIT*</w:t>
      </w:r>
    </w:p>
    <w:p w14:paraId="30AA4DFD" w14:textId="77777777" w:rsidR="00A03AAD" w:rsidRDefault="00A03AAD" w:rsidP="00F6701E">
      <w:pPr>
        <w:pStyle w:val="CMDOutput"/>
      </w:pPr>
      <w:r>
        <w:t>53/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domain      ISC BIND 9.11.5-P4-5.1+deb10u5 (Debian Linux)</w:t>
      </w:r>
    </w:p>
    <w:p w14:paraId="107EC2E6" w14:textId="77777777" w:rsidR="00A03AAD" w:rsidRDefault="00A03AAD" w:rsidP="00F6701E">
      <w:pPr>
        <w:pStyle w:val="CMDOutput"/>
      </w:pPr>
      <w:r>
        <w:t>80/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http        </w:t>
      </w:r>
      <w:proofErr w:type="spellStart"/>
      <w:r>
        <w:t>nginx</w:t>
      </w:r>
      <w:proofErr w:type="spellEnd"/>
      <w:r>
        <w:t xml:space="preserve"> 1.14.2</w:t>
      </w:r>
    </w:p>
    <w:p w14:paraId="6A0798D1" w14:textId="77777777" w:rsidR="00A03AAD" w:rsidRDefault="00A03AAD" w:rsidP="00F6701E">
      <w:pPr>
        <w:pStyle w:val="CMDOutput"/>
      </w:pPr>
      <w:r>
        <w:t xml:space="preserve">|_http-server-header: </w:t>
      </w:r>
      <w:proofErr w:type="spellStart"/>
      <w:r>
        <w:t>nginx</w:t>
      </w:r>
      <w:proofErr w:type="spellEnd"/>
      <w:r>
        <w:t>/1.14.2</w:t>
      </w:r>
    </w:p>
    <w:p w14:paraId="407E6AA9" w14:textId="77777777" w:rsidR="00A03AAD" w:rsidRDefault="00A03AAD" w:rsidP="00F6701E">
      <w:pPr>
        <w:pStyle w:val="CMDOutput"/>
      </w:pPr>
      <w:r>
        <w:t>139/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netbios</w:t>
      </w:r>
      <w:proofErr w:type="gramEnd"/>
      <w:r>
        <w:t>-ssn</w:t>
      </w:r>
      <w:proofErr w:type="spellEnd"/>
      <w:r>
        <w:t xml:space="preserve"> Samba </w:t>
      </w:r>
      <w:proofErr w:type="spellStart"/>
      <w:r>
        <w:t>smbd</w:t>
      </w:r>
      <w:proofErr w:type="spellEnd"/>
      <w:r>
        <w:t xml:space="preserve"> 3.X - 4.X (workgroup: WORKGROUP)</w:t>
      </w:r>
    </w:p>
    <w:p w14:paraId="4CCE9BFA" w14:textId="77777777" w:rsidR="00A03AAD" w:rsidRDefault="00A03AAD" w:rsidP="00F6701E">
      <w:pPr>
        <w:pStyle w:val="CMDOutput"/>
      </w:pPr>
      <w:r>
        <w:t>445/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netbios</w:t>
      </w:r>
      <w:proofErr w:type="gramEnd"/>
      <w:r>
        <w:t>-ssn</w:t>
      </w:r>
      <w:proofErr w:type="spellEnd"/>
      <w:r>
        <w:t xml:space="preserve"> Samba </w:t>
      </w:r>
      <w:proofErr w:type="spellStart"/>
      <w:r>
        <w:t>smbd</w:t>
      </w:r>
      <w:proofErr w:type="spellEnd"/>
      <w:r>
        <w:t xml:space="preserve"> 3.X - 4.X (workgroup: WORKGROUP)</w:t>
      </w:r>
    </w:p>
    <w:p w14:paraId="2D42A3B5" w14:textId="77777777" w:rsidR="00A03AAD" w:rsidRDefault="00A03AAD" w:rsidP="00F6701E">
      <w:pPr>
        <w:pStyle w:val="CMDOutput"/>
      </w:pPr>
      <w:r>
        <w:t>MAC Address: 02:42:0</w:t>
      </w:r>
      <w:proofErr w:type="gramStart"/>
      <w:r>
        <w:t>A:06:06:17</w:t>
      </w:r>
      <w:proofErr w:type="gramEnd"/>
      <w:r>
        <w:t xml:space="preserve"> (Unknown)</w:t>
      </w:r>
    </w:p>
    <w:p w14:paraId="708F2115" w14:textId="77777777" w:rsidR="00A03AAD" w:rsidRDefault="00A03AAD" w:rsidP="00F6701E">
      <w:pPr>
        <w:pStyle w:val="CMDOutput"/>
      </w:pPr>
      <w:r>
        <w:t xml:space="preserve">Service Info: Host: 868CF29B394C; OSs: Unix, Linux; CPE: </w:t>
      </w:r>
      <w:proofErr w:type="spellStart"/>
      <w:proofErr w:type="gramStart"/>
      <w:r>
        <w:t>cpe</w:t>
      </w:r>
      <w:proofErr w:type="spellEnd"/>
      <w:r>
        <w:t>:/</w:t>
      </w:r>
      <w:proofErr w:type="spellStart"/>
      <w:r>
        <w:t>o:linux</w:t>
      </w:r>
      <w:proofErr w:type="gramEnd"/>
      <w:r>
        <w:t>:linux_kernel</w:t>
      </w:r>
      <w:proofErr w:type="spellEnd"/>
    </w:p>
    <w:p w14:paraId="3DF503A9" w14:textId="77777777" w:rsidR="00A03AAD" w:rsidRDefault="00A03AAD" w:rsidP="00F6701E">
      <w:pPr>
        <w:pStyle w:val="CMDOutput"/>
      </w:pPr>
    </w:p>
    <w:p w14:paraId="7B9A4CEC" w14:textId="77777777" w:rsidR="00A03AAD" w:rsidRDefault="00A03AAD" w:rsidP="00F6701E">
      <w:pPr>
        <w:pStyle w:val="CMDOutput"/>
      </w:pPr>
      <w:r>
        <w:t xml:space="preserve">Service detection performed. Please report any incorrect results at </w:t>
      </w:r>
      <w:proofErr w:type="gramStart"/>
      <w:r>
        <w:t>https://nmap.org/submit/ .</w:t>
      </w:r>
      <w:proofErr w:type="gramEnd"/>
    </w:p>
    <w:p w14:paraId="5E8640BB" w14:textId="6985F477" w:rsidR="00A03AAD" w:rsidRDefault="00A03AAD" w:rsidP="00F6701E">
      <w:pPr>
        <w:pStyle w:val="CMDOutput"/>
      </w:pPr>
      <w:proofErr w:type="spellStart"/>
      <w:r>
        <w:t>Nmap</w:t>
      </w:r>
      <w:proofErr w:type="spellEnd"/>
      <w:r>
        <w:t xml:space="preserve"> done: 1 IP address (1 host up) scanned in 14.15 seconds</w:t>
      </w:r>
    </w:p>
    <w:p w14:paraId="3B0DA403" w14:textId="51142242" w:rsidR="00231DCA" w:rsidRPr="00BA2804" w:rsidRDefault="00350A83" w:rsidP="00BA2804">
      <w:pPr>
        <w:pStyle w:val="Heading4"/>
      </w:pPr>
      <w:r>
        <w:t>Question</w:t>
      </w:r>
      <w:r w:rsidR="006A0513">
        <w:t>s</w:t>
      </w:r>
    </w:p>
    <w:p w14:paraId="0B6DA95D" w14:textId="2B0969E2" w:rsidR="009E51FE" w:rsidRDefault="009E51FE" w:rsidP="00F6701E">
      <w:pPr>
        <w:pStyle w:val="BodyTextL50"/>
        <w:spacing w:before="0"/>
      </w:pPr>
      <w:r>
        <w:t xml:space="preserve">Which service is identified as having known </w:t>
      </w:r>
      <w:r w:rsidR="720B7281">
        <w:t xml:space="preserve">exploited </w:t>
      </w:r>
      <w:r>
        <w:t>vulnerabilities associated with it</w:t>
      </w:r>
      <w:r w:rsidR="00886AB9">
        <w:t xml:space="preserve">? </w:t>
      </w:r>
    </w:p>
    <w:p w14:paraId="67002D85" w14:textId="30C13A25" w:rsidR="009E51FE" w:rsidRDefault="009E51FE" w:rsidP="00F6701E">
      <w:pPr>
        <w:pStyle w:val="AnswerLineL50"/>
      </w:pPr>
      <w:r>
        <w:t>&lt;Type your answer here&gt;</w:t>
      </w:r>
    </w:p>
    <w:p w14:paraId="7597A873" w14:textId="289568ED" w:rsidR="009E51FE" w:rsidRDefault="009E51FE" w:rsidP="009E51FE">
      <w:pPr>
        <w:pStyle w:val="BodyTextL50"/>
      </w:pPr>
      <w:r>
        <w:t xml:space="preserve">Which CVE is associated with the known </w:t>
      </w:r>
      <w:r w:rsidR="005B7AA0">
        <w:t xml:space="preserve">level </w:t>
      </w:r>
      <w:r w:rsidR="009DC6C4">
        <w:t>5</w:t>
      </w:r>
      <w:r w:rsidR="005B7AA0">
        <w:t xml:space="preserve"> or above </w:t>
      </w:r>
      <w:r>
        <w:t>vulnerability?</w:t>
      </w:r>
    </w:p>
    <w:p w14:paraId="06E71515" w14:textId="5F607E88" w:rsidR="00DB7B43" w:rsidRDefault="00FA601E" w:rsidP="006A642D">
      <w:pPr>
        <w:pStyle w:val="AnswerLineL50"/>
      </w:pPr>
      <w:r>
        <w:t>Type your answers here.</w:t>
      </w:r>
    </w:p>
    <w:p w14:paraId="1559EBA6" w14:textId="4625A679" w:rsidR="00103D36" w:rsidRPr="00564A03" w:rsidRDefault="009E51FE" w:rsidP="009F004B">
      <w:pPr>
        <w:pStyle w:val="SubStepAlpha"/>
      </w:pPr>
      <w:r>
        <w:t>Use the National Vulnerability Database at NIST to learn more about the identified vulnerability and how it can be exploited</w:t>
      </w:r>
      <w:r w:rsidR="00886AB9">
        <w:t xml:space="preserve">. </w:t>
      </w:r>
      <w:r w:rsidR="00564A03" w:rsidRPr="00564A03">
        <w:rPr>
          <w:b/>
          <w:bCs/>
        </w:rPr>
        <w:t>https://nvd.nist.gov /</w:t>
      </w:r>
      <w:proofErr w:type="spellStart"/>
      <w:r w:rsidR="00564A03" w:rsidRPr="00564A03">
        <w:rPr>
          <w:b/>
          <w:bCs/>
        </w:rPr>
        <w:t>vuln</w:t>
      </w:r>
      <w:proofErr w:type="spellEnd"/>
      <w:r w:rsidR="00564A03" w:rsidRPr="00564A03">
        <w:rPr>
          <w:b/>
          <w:bCs/>
        </w:rPr>
        <w:t>/search</w:t>
      </w:r>
      <w:r w:rsidR="00397871" w:rsidRPr="00397871">
        <w:t>.</w:t>
      </w:r>
    </w:p>
    <w:p w14:paraId="7A5445CF" w14:textId="5581128B" w:rsidR="00564A03" w:rsidRPr="00564A03" w:rsidRDefault="00564A03" w:rsidP="00564A03">
      <w:pPr>
        <w:pStyle w:val="Heading4"/>
      </w:pPr>
      <w:r w:rsidRPr="00564A03">
        <w:t>Question</w:t>
      </w:r>
    </w:p>
    <w:p w14:paraId="0FB32AA5" w14:textId="24E54AA9" w:rsidR="00564A03" w:rsidRDefault="00564A03" w:rsidP="006A642D">
      <w:pPr>
        <w:pStyle w:val="BodyTextL50"/>
        <w:spacing w:before="0"/>
      </w:pPr>
      <w:r>
        <w:t>What level of severity is assigned to the CVE in the NIST database?</w:t>
      </w:r>
    </w:p>
    <w:p w14:paraId="0B6DE966" w14:textId="498C2299" w:rsidR="00564A03" w:rsidRDefault="00564A03" w:rsidP="006A642D">
      <w:pPr>
        <w:pStyle w:val="AnswerLineL50"/>
      </w:pPr>
      <w:r>
        <w:t>&lt;Type your answer here&gt;</w:t>
      </w:r>
    </w:p>
    <w:p w14:paraId="38DDF9BF" w14:textId="49E4455F" w:rsidR="00564A03" w:rsidRDefault="00564A03" w:rsidP="00564A03">
      <w:pPr>
        <w:pStyle w:val="Heading2"/>
        <w:rPr>
          <w:rStyle w:val="AnswerGray"/>
          <w:b/>
          <w:sz w:val="24"/>
          <w:shd w:val="clear" w:color="auto" w:fill="auto"/>
        </w:rPr>
      </w:pPr>
      <w:r w:rsidRPr="00564A03">
        <w:rPr>
          <w:rStyle w:val="AnswerGray"/>
          <w:b/>
          <w:sz w:val="24"/>
          <w:shd w:val="clear" w:color="auto" w:fill="auto"/>
        </w:rPr>
        <w:t>Use</w:t>
      </w:r>
      <w:r>
        <w:rPr>
          <w:rStyle w:val="AnswerGray"/>
          <w:b/>
          <w:sz w:val="24"/>
          <w:shd w:val="clear" w:color="auto" w:fill="auto"/>
        </w:rPr>
        <w:t xml:space="preserve"> GVM to Scan for Vulnerabilities</w:t>
      </w:r>
    </w:p>
    <w:p w14:paraId="6D2115AB" w14:textId="3CB84850" w:rsidR="00564A03" w:rsidRDefault="0059008E" w:rsidP="00564A03">
      <w:pPr>
        <w:pStyle w:val="BodyTextL25"/>
      </w:pPr>
      <w:r>
        <w:t>GVM</w:t>
      </w:r>
      <w:r w:rsidR="00564A03">
        <w:t xml:space="preserve"> </w:t>
      </w:r>
      <w:r w:rsidR="00A03AAD">
        <w:t xml:space="preserve">is </w:t>
      </w:r>
      <w:r w:rsidR="001055BC">
        <w:t>part of the Open Source Vulnerability Management suite of products produced by</w:t>
      </w:r>
      <w:r w:rsidR="00564A03">
        <w:t xml:space="preserve"> </w:t>
      </w:r>
      <w:proofErr w:type="spellStart"/>
      <w:r w:rsidR="00564A03">
        <w:t>Greenbone</w:t>
      </w:r>
      <w:proofErr w:type="spellEnd"/>
      <w:r w:rsidR="00564A03">
        <w:t xml:space="preserve"> </w:t>
      </w:r>
      <w:r w:rsidR="001055BC">
        <w:t>Networks GmbH</w:t>
      </w:r>
      <w:r w:rsidR="00886AB9">
        <w:t xml:space="preserve">. </w:t>
      </w:r>
      <w:r w:rsidR="00564A03">
        <w:t xml:space="preserve">The </w:t>
      </w:r>
      <w:r>
        <w:t>GVM</w:t>
      </w:r>
      <w:r w:rsidR="00564A03">
        <w:t xml:space="preserve"> scanner is one of the most widely used open</w:t>
      </w:r>
      <w:r w:rsidR="00A03AAD">
        <w:t>-</w:t>
      </w:r>
      <w:r w:rsidR="00564A03">
        <w:t>source vulnerability scanners</w:t>
      </w:r>
      <w:r w:rsidR="00886AB9">
        <w:t xml:space="preserve">. </w:t>
      </w:r>
      <w:r w:rsidR="001055BC">
        <w:t xml:space="preserve">Unlike </w:t>
      </w:r>
      <w:proofErr w:type="spellStart"/>
      <w:r w:rsidR="001055BC">
        <w:t>Nmap</w:t>
      </w:r>
      <w:proofErr w:type="spellEnd"/>
      <w:r w:rsidR="001055BC">
        <w:t xml:space="preserve">, </w:t>
      </w:r>
      <w:r>
        <w:t>GVM</w:t>
      </w:r>
      <w:r w:rsidR="001055BC">
        <w:t xml:space="preserve"> uses a graphical user interface to initiate scans and report vulnerability scan results.</w:t>
      </w:r>
    </w:p>
    <w:p w14:paraId="62048276" w14:textId="2DCF95BE" w:rsidR="001055BC" w:rsidRDefault="001055BC" w:rsidP="001055BC">
      <w:pPr>
        <w:pStyle w:val="Heading3"/>
      </w:pPr>
      <w:r>
        <w:t>Verify the GVM Product Installation</w:t>
      </w:r>
      <w:r w:rsidR="00205696">
        <w:t>.</w:t>
      </w:r>
    </w:p>
    <w:p w14:paraId="4EC68A0E" w14:textId="3AADA233" w:rsidR="001055BC" w:rsidRDefault="001055BC" w:rsidP="001055BC">
      <w:pPr>
        <w:pStyle w:val="BodyTextL25"/>
      </w:pPr>
      <w:r>
        <w:t>Before beginning any scan, it is important to verify that GVM is correctly installed and that the files it uses to identify vulnerabilities are up-to-date.</w:t>
      </w:r>
    </w:p>
    <w:p w14:paraId="366ECB2C" w14:textId="781CBC3C" w:rsidR="001055BC" w:rsidRDefault="001055BC" w:rsidP="001055BC">
      <w:pPr>
        <w:pStyle w:val="SubStepAlpha"/>
      </w:pPr>
      <w:r>
        <w:t xml:space="preserve">Verify the setup of the GVM service using the </w:t>
      </w:r>
      <w:proofErr w:type="spellStart"/>
      <w:r w:rsidR="00E21509" w:rsidRPr="00220155">
        <w:rPr>
          <w:b/>
          <w:bCs/>
        </w:rPr>
        <w:t>sudo</w:t>
      </w:r>
      <w:proofErr w:type="spellEnd"/>
      <w:r w:rsidR="00E21509" w:rsidRPr="00220155">
        <w:rPr>
          <w:b/>
          <w:bCs/>
        </w:rPr>
        <w:t xml:space="preserve"> </w:t>
      </w:r>
      <w:proofErr w:type="spellStart"/>
      <w:r w:rsidR="00E21509" w:rsidRPr="00220155">
        <w:rPr>
          <w:b/>
          <w:bCs/>
        </w:rPr>
        <w:t>gvm</w:t>
      </w:r>
      <w:proofErr w:type="spellEnd"/>
      <w:r w:rsidR="00E21509" w:rsidRPr="00220155">
        <w:rPr>
          <w:b/>
          <w:bCs/>
        </w:rPr>
        <w:t>-check-setup</w:t>
      </w:r>
      <w:r w:rsidR="00E21509">
        <w:t xml:space="preserve"> command</w:t>
      </w:r>
      <w:r w:rsidR="00886AB9">
        <w:t xml:space="preserve">. </w:t>
      </w:r>
      <w:r w:rsidR="00E21509">
        <w:t>This command verifies that the setup completed correctly and the necessary files are available</w:t>
      </w:r>
      <w:r w:rsidR="00886AB9">
        <w:t xml:space="preserve">. </w:t>
      </w:r>
      <w:r w:rsidR="00E21509">
        <w:t>The verification will flag any issues that need fixing and will provide the commands to use to fix the issues</w:t>
      </w:r>
      <w:r w:rsidR="00886AB9">
        <w:t xml:space="preserve">. </w:t>
      </w:r>
    </w:p>
    <w:p w14:paraId="122B15E4" w14:textId="77777777" w:rsidR="00041D5C" w:rsidRDefault="00041D5C" w:rsidP="002A091F">
      <w:pPr>
        <w:pStyle w:val="CMD"/>
      </w:pPr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1B21D39B" w14:textId="2CA247F6" w:rsidR="00220155" w:rsidRPr="002A091F" w:rsidRDefault="00041D5C" w:rsidP="002A091F">
      <w:pPr>
        <w:pStyle w:val="CMD"/>
        <w:rPr>
          <w:b/>
          <w:bCs/>
        </w:rPr>
      </w:pPr>
      <w:r>
        <w:t xml:space="preserve">└─$ </w:t>
      </w:r>
      <w:proofErr w:type="spellStart"/>
      <w:r w:rsidR="00220155" w:rsidRPr="002A091F">
        <w:rPr>
          <w:b/>
          <w:bCs/>
        </w:rPr>
        <w:t>sudo</w:t>
      </w:r>
      <w:proofErr w:type="spellEnd"/>
      <w:r w:rsidR="00220155" w:rsidRPr="002A091F">
        <w:rPr>
          <w:b/>
          <w:bCs/>
        </w:rPr>
        <w:t xml:space="preserve"> </w:t>
      </w:r>
      <w:proofErr w:type="spellStart"/>
      <w:r w:rsidR="00220155" w:rsidRPr="002A091F">
        <w:rPr>
          <w:b/>
          <w:bCs/>
        </w:rPr>
        <w:t>gvm</w:t>
      </w:r>
      <w:proofErr w:type="spellEnd"/>
      <w:r w:rsidR="00220155" w:rsidRPr="002A091F">
        <w:rPr>
          <w:b/>
          <w:bCs/>
        </w:rPr>
        <w:t>-check-setup</w:t>
      </w:r>
    </w:p>
    <w:p w14:paraId="7015768B" w14:textId="426FD6DB" w:rsidR="00E7000B" w:rsidRDefault="00E7000B" w:rsidP="00E7000B">
      <w:pPr>
        <w:pStyle w:val="Heading4"/>
      </w:pPr>
      <w:r>
        <w:t>Question</w:t>
      </w:r>
    </w:p>
    <w:p w14:paraId="57926606" w14:textId="6AC587EA" w:rsidR="00E7000B" w:rsidRDefault="00E7000B" w:rsidP="002A091F">
      <w:pPr>
        <w:pStyle w:val="BodyTextL50"/>
      </w:pPr>
      <w:r>
        <w:t>Did the setup check identify any issues that must be addressed?</w:t>
      </w:r>
    </w:p>
    <w:p w14:paraId="1F2DED8C" w14:textId="38D41DDA" w:rsidR="00E7000B" w:rsidRDefault="00E7000B" w:rsidP="002A091F">
      <w:pPr>
        <w:pStyle w:val="AnswerLineL50"/>
      </w:pPr>
      <w:r>
        <w:t>&lt;Type your answer here&gt;</w:t>
      </w:r>
    </w:p>
    <w:p w14:paraId="10DD25F9" w14:textId="32B34846" w:rsidR="00E21509" w:rsidRDefault="00E21509" w:rsidP="001055BC">
      <w:pPr>
        <w:pStyle w:val="SubStepAlpha"/>
      </w:pPr>
      <w:r>
        <w:t xml:space="preserve">If there are issues, execute the suggested command to fix the problem and then re-run the </w:t>
      </w:r>
      <w:proofErr w:type="spellStart"/>
      <w:r w:rsidRPr="00073C37">
        <w:rPr>
          <w:b/>
          <w:bCs/>
        </w:rPr>
        <w:t>gvm</w:t>
      </w:r>
      <w:proofErr w:type="spellEnd"/>
      <w:r w:rsidRPr="00073C37">
        <w:rPr>
          <w:b/>
          <w:bCs/>
        </w:rPr>
        <w:t>-check-setup</w:t>
      </w:r>
      <w:r>
        <w:t xml:space="preserve"> command</w:t>
      </w:r>
      <w:r w:rsidR="00886AB9">
        <w:t xml:space="preserve">. </w:t>
      </w:r>
      <w:r>
        <w:t>When all issues are addressed, the command outputs the string “</w:t>
      </w:r>
      <w:r w:rsidRPr="00023CE2">
        <w:rPr>
          <w:b/>
          <w:bCs/>
        </w:rPr>
        <w:t xml:space="preserve">It seems like </w:t>
      </w:r>
      <w:r w:rsidR="4A3654F4" w:rsidRPr="006BF839">
        <w:rPr>
          <w:b/>
          <w:bCs/>
        </w:rPr>
        <w:t>your</w:t>
      </w:r>
      <w:r w:rsidRPr="00023CE2">
        <w:rPr>
          <w:b/>
          <w:bCs/>
        </w:rPr>
        <w:t xml:space="preserve"> GVM</w:t>
      </w:r>
      <w:r w:rsidR="007C46C7" w:rsidRPr="00023CE2">
        <w:rPr>
          <w:b/>
          <w:bCs/>
        </w:rPr>
        <w:t xml:space="preserve"> [</w:t>
      </w:r>
      <w:r w:rsidR="007C46C7" w:rsidRPr="00023CE2">
        <w:rPr>
          <w:b/>
          <w:bCs/>
          <w:i/>
          <w:iCs/>
        </w:rPr>
        <w:t>version</w:t>
      </w:r>
      <w:r w:rsidR="007C46C7" w:rsidRPr="00023CE2">
        <w:rPr>
          <w:b/>
          <w:bCs/>
        </w:rPr>
        <w:t>]</w:t>
      </w:r>
      <w:r w:rsidRPr="00023CE2">
        <w:rPr>
          <w:b/>
          <w:bCs/>
        </w:rPr>
        <w:t xml:space="preserve"> installation is OK.</w:t>
      </w:r>
      <w:r>
        <w:t>”</w:t>
      </w:r>
      <w:r w:rsidR="007C46C7">
        <w:t>.</w:t>
      </w:r>
    </w:p>
    <w:p w14:paraId="1558433B" w14:textId="77777777" w:rsidR="00E670CB" w:rsidRDefault="00E670CB" w:rsidP="00E670CB">
      <w:pPr>
        <w:pStyle w:val="SubStepAlpha"/>
      </w:pPr>
      <w:r>
        <w:t>Just for this activity, stop the GVM service so you can observe the startup output.</w:t>
      </w:r>
    </w:p>
    <w:p w14:paraId="7617EBCC" w14:textId="77777777" w:rsidR="00E670CB" w:rsidRDefault="00E670CB" w:rsidP="00E670CB">
      <w:pPr>
        <w:pStyle w:val="CMD"/>
      </w:pPr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0EBDE840" w14:textId="77777777" w:rsidR="00E670CB" w:rsidRDefault="00E670CB" w:rsidP="00E670CB">
      <w:pPr>
        <w:pStyle w:val="CMD"/>
      </w:pPr>
      <w:r>
        <w:t xml:space="preserve">└─$ </w:t>
      </w:r>
      <w:proofErr w:type="spellStart"/>
      <w:r w:rsidRPr="007110D4">
        <w:rPr>
          <w:b/>
          <w:bCs/>
        </w:rPr>
        <w:t>sudo</w:t>
      </w:r>
      <w:proofErr w:type="spellEnd"/>
      <w:r w:rsidRPr="007110D4">
        <w:rPr>
          <w:b/>
          <w:bCs/>
        </w:rPr>
        <w:t xml:space="preserve"> </w:t>
      </w:r>
      <w:proofErr w:type="spellStart"/>
      <w:r w:rsidRPr="000F70F6">
        <w:rPr>
          <w:b/>
          <w:bCs/>
        </w:rPr>
        <w:t>gvm</w:t>
      </w:r>
      <w:proofErr w:type="spellEnd"/>
      <w:r w:rsidRPr="000F70F6">
        <w:rPr>
          <w:b/>
          <w:bCs/>
        </w:rPr>
        <w:t>-st</w:t>
      </w:r>
      <w:r>
        <w:rPr>
          <w:b/>
          <w:bCs/>
        </w:rPr>
        <w:t>op</w:t>
      </w:r>
    </w:p>
    <w:p w14:paraId="7002F71F" w14:textId="0FB05DB0" w:rsidR="00E21509" w:rsidRDefault="002B3A24" w:rsidP="002B3A24">
      <w:pPr>
        <w:pStyle w:val="Heading3"/>
      </w:pPr>
      <w:r>
        <w:lastRenderedPageBreak/>
        <w:t xml:space="preserve">Open the </w:t>
      </w:r>
      <w:r w:rsidR="0059008E">
        <w:t>GVM</w:t>
      </w:r>
      <w:r>
        <w:t xml:space="preserve"> Scanner GUI</w:t>
      </w:r>
      <w:r w:rsidR="00205696">
        <w:t>.</w:t>
      </w:r>
    </w:p>
    <w:p w14:paraId="2B12B6FE" w14:textId="08758D14" w:rsidR="002B3A24" w:rsidRPr="00C0248C" w:rsidRDefault="004A5151" w:rsidP="004A5151">
      <w:pPr>
        <w:pStyle w:val="SubStepAlpha"/>
      </w:pPr>
      <w:r>
        <w:t xml:space="preserve">Start the GVM scanner using the </w:t>
      </w:r>
      <w:proofErr w:type="spellStart"/>
      <w:r w:rsidR="000F70F6" w:rsidRPr="00E4472B">
        <w:rPr>
          <w:b/>
          <w:bCs/>
        </w:rPr>
        <w:t>sudo</w:t>
      </w:r>
      <w:proofErr w:type="spellEnd"/>
      <w:r w:rsidR="000F70F6" w:rsidRPr="00E4472B">
        <w:rPr>
          <w:b/>
          <w:bCs/>
        </w:rPr>
        <w:t xml:space="preserve"> </w:t>
      </w:r>
      <w:proofErr w:type="spellStart"/>
      <w:r w:rsidRPr="00073C37">
        <w:rPr>
          <w:b/>
          <w:bCs/>
        </w:rPr>
        <w:t>gvm</w:t>
      </w:r>
      <w:proofErr w:type="spellEnd"/>
      <w:r w:rsidRPr="00073C37">
        <w:rPr>
          <w:b/>
          <w:bCs/>
        </w:rPr>
        <w:t>-start</w:t>
      </w:r>
      <w:r w:rsidR="00073C37">
        <w:rPr>
          <w:b/>
          <w:bCs/>
        </w:rPr>
        <w:t xml:space="preserve"> </w:t>
      </w:r>
      <w:r w:rsidR="00073C37">
        <w:t>command</w:t>
      </w:r>
      <w:r w:rsidR="00886AB9">
        <w:t xml:space="preserve">. </w:t>
      </w:r>
      <w:r w:rsidR="00073C37">
        <w:t xml:space="preserve">You can also access the </w:t>
      </w:r>
      <w:proofErr w:type="spellStart"/>
      <w:r w:rsidR="00073C37" w:rsidRPr="00073C37">
        <w:rPr>
          <w:b/>
          <w:bCs/>
        </w:rPr>
        <w:t>gvm</w:t>
      </w:r>
      <w:proofErr w:type="spellEnd"/>
      <w:r w:rsidR="00073C37" w:rsidRPr="00073C37">
        <w:rPr>
          <w:b/>
          <w:bCs/>
        </w:rPr>
        <w:t>-start</w:t>
      </w:r>
      <w:r w:rsidR="00073C37">
        <w:t xml:space="preserve"> script using the Applications menu on the Kali desktop, </w:t>
      </w:r>
      <w:r w:rsidR="00073C37" w:rsidRPr="00673C82">
        <w:rPr>
          <w:b/>
          <w:bCs/>
        </w:rPr>
        <w:t xml:space="preserve">Kali -&gt;02-Vulnerability Analysis -&gt; </w:t>
      </w:r>
      <w:proofErr w:type="spellStart"/>
      <w:r w:rsidR="00073C37" w:rsidRPr="00673C82">
        <w:rPr>
          <w:b/>
          <w:bCs/>
        </w:rPr>
        <w:t>gvm</w:t>
      </w:r>
      <w:proofErr w:type="spellEnd"/>
      <w:r w:rsidR="00073C37" w:rsidRPr="00673C82">
        <w:rPr>
          <w:b/>
          <w:bCs/>
        </w:rPr>
        <w:t xml:space="preserve"> start.</w:t>
      </w:r>
      <w:r w:rsidR="00EF7121">
        <w:rPr>
          <w:b/>
          <w:bCs/>
        </w:rPr>
        <w:t xml:space="preserve"> </w:t>
      </w:r>
      <w:r w:rsidR="00C0248C" w:rsidRPr="007110D4">
        <w:t>It is possible that GVM may already be running as a result of the check setup process.</w:t>
      </w:r>
    </w:p>
    <w:p w14:paraId="6C85511C" w14:textId="6E773603" w:rsidR="00073C37" w:rsidRDefault="00073C37" w:rsidP="00073C37">
      <w:pPr>
        <w:pStyle w:val="BodyText"/>
        <w:ind w:left="720"/>
      </w:pPr>
      <w:r>
        <w:t xml:space="preserve">The output of the command should be similar to what is shown </w:t>
      </w:r>
      <w:r w:rsidR="00A73B20">
        <w:t>below</w:t>
      </w:r>
      <w:r w:rsidR="00886AB9">
        <w:t xml:space="preserve">. </w:t>
      </w:r>
      <w:r>
        <w:t>At the end of the output, a message that the scanner is loading in Firefox will appear</w:t>
      </w:r>
      <w:r w:rsidR="00886AB9">
        <w:t xml:space="preserve">. </w:t>
      </w:r>
    </w:p>
    <w:p w14:paraId="2BF36CAE" w14:textId="77777777" w:rsidR="00CC0857" w:rsidRDefault="00CC0857" w:rsidP="00CC0857">
      <w:pPr>
        <w:pStyle w:val="CMD"/>
      </w:pPr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502BCD2E" w14:textId="4C254B1A" w:rsidR="00D32513" w:rsidRDefault="00CC0857" w:rsidP="007110D4">
      <w:pPr>
        <w:pStyle w:val="CMD"/>
      </w:pPr>
      <w:r>
        <w:t xml:space="preserve">└─$ </w:t>
      </w:r>
      <w:proofErr w:type="spellStart"/>
      <w:r w:rsidRPr="007110D4">
        <w:rPr>
          <w:b/>
          <w:bCs/>
        </w:rPr>
        <w:t>sudo</w:t>
      </w:r>
      <w:proofErr w:type="spellEnd"/>
      <w:r w:rsidRPr="007110D4">
        <w:rPr>
          <w:b/>
          <w:bCs/>
        </w:rPr>
        <w:t xml:space="preserve"> </w:t>
      </w:r>
      <w:proofErr w:type="spellStart"/>
      <w:r w:rsidR="00D32513" w:rsidRPr="000F70F6">
        <w:rPr>
          <w:b/>
          <w:bCs/>
        </w:rPr>
        <w:t>gvm</w:t>
      </w:r>
      <w:proofErr w:type="spellEnd"/>
      <w:r w:rsidR="00D32513" w:rsidRPr="000F70F6">
        <w:rPr>
          <w:b/>
          <w:bCs/>
        </w:rPr>
        <w:t>-start</w:t>
      </w:r>
      <w:r w:rsidR="00D32513">
        <w:t xml:space="preserve"> </w:t>
      </w:r>
    </w:p>
    <w:p w14:paraId="3B6B4BB5" w14:textId="77777777" w:rsidR="00D32513" w:rsidRDefault="00D32513" w:rsidP="007110D4">
      <w:pPr>
        <w:pStyle w:val="CMDOutput"/>
      </w:pPr>
      <w:r>
        <w:t>[&gt;] Please wait for the GVM services to start.</w:t>
      </w:r>
    </w:p>
    <w:p w14:paraId="1E442B1C" w14:textId="77777777" w:rsidR="00D32513" w:rsidRDefault="00D32513" w:rsidP="007110D4">
      <w:pPr>
        <w:pStyle w:val="CMDOutput"/>
      </w:pPr>
      <w:r>
        <w:t>[&gt;]</w:t>
      </w:r>
    </w:p>
    <w:p w14:paraId="3836882C" w14:textId="77777777" w:rsidR="00D32513" w:rsidRDefault="00D32513" w:rsidP="007110D4">
      <w:pPr>
        <w:pStyle w:val="CMDOutput"/>
      </w:pPr>
      <w:r>
        <w:t>[&gt;] You might need to refresh your browser once it opens.</w:t>
      </w:r>
    </w:p>
    <w:p w14:paraId="1F12BFE7" w14:textId="77777777" w:rsidR="00D32513" w:rsidRDefault="00D32513" w:rsidP="007110D4">
      <w:pPr>
        <w:pStyle w:val="CMDOutput"/>
      </w:pPr>
      <w:r>
        <w:t>[&gt;]</w:t>
      </w:r>
    </w:p>
    <w:p w14:paraId="2D58B213" w14:textId="77777777" w:rsidR="00D32513" w:rsidRDefault="00D32513" w:rsidP="007110D4">
      <w:pPr>
        <w:pStyle w:val="CMDOutput"/>
      </w:pPr>
      <w:r>
        <w:t>[</w:t>
      </w:r>
      <w:proofErr w:type="gramStart"/>
      <w:r>
        <w:t>&gt;]  Web</w:t>
      </w:r>
      <w:proofErr w:type="gramEnd"/>
      <w:r>
        <w:t xml:space="preserve"> UI (</w:t>
      </w:r>
      <w:proofErr w:type="spellStart"/>
      <w:r>
        <w:t>Greenbone</w:t>
      </w:r>
      <w:proofErr w:type="spellEnd"/>
      <w:r>
        <w:t xml:space="preserve"> Security Assistant): https://127.0.0.1:9392</w:t>
      </w:r>
    </w:p>
    <w:p w14:paraId="3EB43C5F" w14:textId="77777777" w:rsidR="00D32513" w:rsidRDefault="00D32513" w:rsidP="007110D4">
      <w:pPr>
        <w:pStyle w:val="CMDOutput"/>
      </w:pPr>
    </w:p>
    <w:p w14:paraId="237CEE91" w14:textId="77777777" w:rsidR="00D32513" w:rsidRDefault="00D32513" w:rsidP="007110D4">
      <w:pPr>
        <w:pStyle w:val="CMDOutput"/>
      </w:pPr>
      <w:r>
        <w:t xml:space="preserve">● </w:t>
      </w:r>
      <w:proofErr w:type="spellStart"/>
      <w:proofErr w:type="gramStart"/>
      <w:r>
        <w:t>gsad.service</w:t>
      </w:r>
      <w:proofErr w:type="spellEnd"/>
      <w:proofErr w:type="gramEnd"/>
      <w:r>
        <w:t xml:space="preserve"> - </w:t>
      </w:r>
      <w:proofErr w:type="spellStart"/>
      <w:r>
        <w:t>Greenbone</w:t>
      </w:r>
      <w:proofErr w:type="spellEnd"/>
      <w:r>
        <w:t xml:space="preserve"> Security Assistant daemon (</w:t>
      </w:r>
      <w:proofErr w:type="spellStart"/>
      <w:r>
        <w:t>gsad</w:t>
      </w:r>
      <w:proofErr w:type="spellEnd"/>
      <w:r>
        <w:t>)</w:t>
      </w:r>
    </w:p>
    <w:p w14:paraId="0AD8F34A" w14:textId="77777777" w:rsidR="00D32513" w:rsidRDefault="00D32513" w:rsidP="007110D4">
      <w:pPr>
        <w:pStyle w:val="CMDOutput"/>
      </w:pPr>
      <w:r>
        <w:t xml:space="preserve">     Loaded: loaded (/lib/</w:t>
      </w:r>
      <w:proofErr w:type="spellStart"/>
      <w:r>
        <w:t>systemd</w:t>
      </w:r>
      <w:proofErr w:type="spellEnd"/>
      <w:r>
        <w:t>/system/</w:t>
      </w:r>
      <w:proofErr w:type="spellStart"/>
      <w:r>
        <w:t>gsad.service</w:t>
      </w:r>
      <w:proofErr w:type="spellEnd"/>
      <w:r>
        <w:t>; disabled; preset: disabled)</w:t>
      </w:r>
    </w:p>
    <w:p w14:paraId="3FFA23B7" w14:textId="77777777" w:rsidR="00D32513" w:rsidRDefault="00D32513" w:rsidP="007110D4">
      <w:pPr>
        <w:pStyle w:val="CMDOutput"/>
      </w:pPr>
      <w:r>
        <w:t xml:space="preserve">     Active: active (running) since Fri 2023-03-24 18:13:28 UTC; 10ms ago</w:t>
      </w:r>
    </w:p>
    <w:p w14:paraId="7A390868" w14:textId="77777777" w:rsidR="00D32513" w:rsidRDefault="00D32513" w:rsidP="007110D4">
      <w:pPr>
        <w:pStyle w:val="CMDOutput"/>
      </w:pPr>
      <w:r>
        <w:t xml:space="preserve">       Docs: </w:t>
      </w:r>
      <w:proofErr w:type="spellStart"/>
      <w:proofErr w:type="gramStart"/>
      <w:r>
        <w:t>man:gsad</w:t>
      </w:r>
      <w:proofErr w:type="spellEnd"/>
      <w:proofErr w:type="gramEnd"/>
      <w:r>
        <w:t>(8)</w:t>
      </w:r>
    </w:p>
    <w:p w14:paraId="79047151" w14:textId="77777777" w:rsidR="00D32513" w:rsidRDefault="00D32513" w:rsidP="007110D4">
      <w:pPr>
        <w:pStyle w:val="CMDOutput"/>
      </w:pPr>
      <w:r>
        <w:t xml:space="preserve">             https://www.greenbone.net</w:t>
      </w:r>
    </w:p>
    <w:p w14:paraId="3A7C343A" w14:textId="77777777" w:rsidR="00D32513" w:rsidRDefault="00D32513" w:rsidP="007110D4">
      <w:pPr>
        <w:pStyle w:val="CMDOutput"/>
      </w:pPr>
      <w:r>
        <w:t xml:space="preserve">   Main PID: 57707 (</w:t>
      </w:r>
      <w:proofErr w:type="spellStart"/>
      <w:r>
        <w:t>gsad</w:t>
      </w:r>
      <w:proofErr w:type="spellEnd"/>
      <w:r>
        <w:t>)</w:t>
      </w:r>
    </w:p>
    <w:p w14:paraId="49EC5C07" w14:textId="77777777" w:rsidR="00D32513" w:rsidRDefault="00D32513" w:rsidP="007110D4">
      <w:pPr>
        <w:pStyle w:val="CMDOutput"/>
      </w:pPr>
      <w:r>
        <w:t xml:space="preserve">      Tasks: 1 (limit: 4606)</w:t>
      </w:r>
    </w:p>
    <w:p w14:paraId="0B9352E9" w14:textId="77777777" w:rsidR="00D32513" w:rsidRDefault="00D32513" w:rsidP="007110D4">
      <w:pPr>
        <w:pStyle w:val="CMDOutput"/>
      </w:pPr>
      <w:r>
        <w:t xml:space="preserve">     Memory: 912.0K</w:t>
      </w:r>
    </w:p>
    <w:p w14:paraId="2DE06A5F" w14:textId="77777777" w:rsidR="00D32513" w:rsidRDefault="00D32513" w:rsidP="007110D4">
      <w:pPr>
        <w:pStyle w:val="CMDOutput"/>
      </w:pPr>
      <w:r>
        <w:t xml:space="preserve">        CPU: 3ms</w:t>
      </w:r>
    </w:p>
    <w:p w14:paraId="155D7B0F" w14:textId="77777777" w:rsidR="00D32513" w:rsidRDefault="00D32513" w:rsidP="007110D4">
      <w:pPr>
        <w:pStyle w:val="CMDOutput"/>
      </w:pPr>
      <w:r>
        <w:t xml:space="preserve">  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gsad.service</w:t>
      </w:r>
      <w:proofErr w:type="spellEnd"/>
    </w:p>
    <w:p w14:paraId="3E4698EF" w14:textId="77777777" w:rsidR="00D32513" w:rsidRDefault="00D32513" w:rsidP="007110D4">
      <w:pPr>
        <w:pStyle w:val="CMDOutput"/>
      </w:pPr>
      <w:r>
        <w:t xml:space="preserve">             ├─57707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gsad</w:t>
      </w:r>
      <w:proofErr w:type="spellEnd"/>
      <w:r>
        <w:t xml:space="preserve"> --foreground --listen 127.0.0.1 --port 9392</w:t>
      </w:r>
    </w:p>
    <w:p w14:paraId="3565E24A" w14:textId="77777777" w:rsidR="00D32513" w:rsidRDefault="00D32513" w:rsidP="007110D4">
      <w:pPr>
        <w:pStyle w:val="CMDOutput"/>
      </w:pPr>
      <w:r>
        <w:t xml:space="preserve">             └─57709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gsad</w:t>
      </w:r>
      <w:proofErr w:type="spellEnd"/>
      <w:r>
        <w:t xml:space="preserve"> --foreground --listen 127.0.0.1 --port 9392</w:t>
      </w:r>
    </w:p>
    <w:p w14:paraId="20A70614" w14:textId="77777777" w:rsidR="00D32513" w:rsidRDefault="00D32513" w:rsidP="007110D4">
      <w:pPr>
        <w:pStyle w:val="CMDOutput"/>
      </w:pPr>
    </w:p>
    <w:p w14:paraId="42A0F4E6" w14:textId="77777777" w:rsidR="00D32513" w:rsidRDefault="00D32513" w:rsidP="007110D4">
      <w:pPr>
        <w:pStyle w:val="CMDOutput"/>
      </w:pPr>
      <w:r>
        <w:t xml:space="preserve">Mar 24 18:13:28 Kali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Starting </w:t>
      </w:r>
      <w:proofErr w:type="spellStart"/>
      <w:r>
        <w:t>gsad.service</w:t>
      </w:r>
      <w:proofErr w:type="spellEnd"/>
      <w:r>
        <w:t xml:space="preserve"> - </w:t>
      </w:r>
      <w:proofErr w:type="spellStart"/>
      <w:r>
        <w:t>Greenbone</w:t>
      </w:r>
      <w:proofErr w:type="spellEnd"/>
      <w:r>
        <w:t xml:space="preserve"> Security Assistant daemon (</w:t>
      </w:r>
      <w:proofErr w:type="spellStart"/>
      <w:r>
        <w:t>gsad</w:t>
      </w:r>
      <w:proofErr w:type="spellEnd"/>
      <w:r>
        <w:t>)...</w:t>
      </w:r>
    </w:p>
    <w:p w14:paraId="33DFE7E8" w14:textId="77777777" w:rsidR="00D32513" w:rsidRDefault="00D32513" w:rsidP="007110D4">
      <w:pPr>
        <w:pStyle w:val="CMDOutput"/>
      </w:pPr>
      <w:r>
        <w:t xml:space="preserve">Mar 24 18:13:28 Kali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Started </w:t>
      </w:r>
      <w:proofErr w:type="spellStart"/>
      <w:r>
        <w:t>gsad.service</w:t>
      </w:r>
      <w:proofErr w:type="spellEnd"/>
      <w:r>
        <w:t xml:space="preserve"> - </w:t>
      </w:r>
      <w:proofErr w:type="spellStart"/>
      <w:r>
        <w:t>Greenbone</w:t>
      </w:r>
      <w:proofErr w:type="spellEnd"/>
      <w:r>
        <w:t xml:space="preserve"> Security Assistant daemon (</w:t>
      </w:r>
      <w:proofErr w:type="spellStart"/>
      <w:r>
        <w:t>gsad</w:t>
      </w:r>
      <w:proofErr w:type="spellEnd"/>
      <w:r>
        <w:t>).</w:t>
      </w:r>
    </w:p>
    <w:p w14:paraId="2FD08CA5" w14:textId="77777777" w:rsidR="00D32513" w:rsidRDefault="00D32513" w:rsidP="007110D4">
      <w:pPr>
        <w:pStyle w:val="CMDOutput"/>
      </w:pPr>
    </w:p>
    <w:p w14:paraId="6EB055DA" w14:textId="77777777" w:rsidR="00D32513" w:rsidRDefault="00D32513" w:rsidP="007110D4">
      <w:pPr>
        <w:pStyle w:val="CMDOutput"/>
      </w:pPr>
      <w:r>
        <w:t xml:space="preserve">● </w:t>
      </w:r>
      <w:proofErr w:type="spellStart"/>
      <w:proofErr w:type="gramStart"/>
      <w:r>
        <w:t>gvmd.service</w:t>
      </w:r>
      <w:proofErr w:type="spellEnd"/>
      <w:proofErr w:type="gramEnd"/>
      <w:r>
        <w:t xml:space="preserve"> - </w:t>
      </w:r>
      <w:proofErr w:type="spellStart"/>
      <w:r>
        <w:t>Greenbone</w:t>
      </w:r>
      <w:proofErr w:type="spellEnd"/>
      <w:r>
        <w:t xml:space="preserve"> Vulnerability Manager daemon (</w:t>
      </w:r>
      <w:proofErr w:type="spellStart"/>
      <w:r>
        <w:t>gvmd</w:t>
      </w:r>
      <w:proofErr w:type="spellEnd"/>
      <w:r>
        <w:t>)</w:t>
      </w:r>
    </w:p>
    <w:p w14:paraId="7DDA8A12" w14:textId="77777777" w:rsidR="00D32513" w:rsidRDefault="00D32513" w:rsidP="007110D4">
      <w:pPr>
        <w:pStyle w:val="CMDOutput"/>
      </w:pPr>
      <w:r>
        <w:t xml:space="preserve">     Loaded: loaded (/lib/</w:t>
      </w:r>
      <w:proofErr w:type="spellStart"/>
      <w:r>
        <w:t>systemd</w:t>
      </w:r>
      <w:proofErr w:type="spellEnd"/>
      <w:r>
        <w:t>/system/</w:t>
      </w:r>
      <w:proofErr w:type="spellStart"/>
      <w:r>
        <w:t>gvmd.service</w:t>
      </w:r>
      <w:proofErr w:type="spellEnd"/>
      <w:r>
        <w:t>; disabled; preset: disabled)</w:t>
      </w:r>
    </w:p>
    <w:p w14:paraId="43EFDABC" w14:textId="77777777" w:rsidR="00D32513" w:rsidRDefault="00D32513" w:rsidP="007110D4">
      <w:pPr>
        <w:pStyle w:val="CMDOutput"/>
      </w:pPr>
      <w:r>
        <w:t xml:space="preserve">     Active: active (running) since Fri 2023-03-24 18:13:23 UTC; 5s ago</w:t>
      </w:r>
    </w:p>
    <w:p w14:paraId="63A7446C" w14:textId="77777777" w:rsidR="00D32513" w:rsidRDefault="00D32513" w:rsidP="007110D4">
      <w:pPr>
        <w:pStyle w:val="CMDOutput"/>
      </w:pPr>
      <w:r>
        <w:t xml:space="preserve">       Docs: </w:t>
      </w:r>
      <w:proofErr w:type="spellStart"/>
      <w:proofErr w:type="gramStart"/>
      <w:r>
        <w:t>man:gvmd</w:t>
      </w:r>
      <w:proofErr w:type="spellEnd"/>
      <w:proofErr w:type="gramEnd"/>
      <w:r>
        <w:t>(8)</w:t>
      </w:r>
    </w:p>
    <w:p w14:paraId="22F8D32E" w14:textId="77777777" w:rsidR="00D32513" w:rsidRDefault="00D32513" w:rsidP="007110D4">
      <w:pPr>
        <w:pStyle w:val="CMDOutput"/>
      </w:pPr>
      <w:r>
        <w:t xml:space="preserve">    Process: 57631 </w:t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gvmd</w:t>
      </w:r>
      <w:proofErr w:type="spellEnd"/>
      <w:r>
        <w:t xml:space="preserve"> --</w:t>
      </w:r>
      <w:proofErr w:type="spellStart"/>
      <w:r>
        <w:t>osp</w:t>
      </w:r>
      <w:proofErr w:type="spellEnd"/>
      <w:r>
        <w:t>-</w:t>
      </w:r>
      <w:proofErr w:type="spellStart"/>
      <w:r>
        <w:t>vt</w:t>
      </w:r>
      <w:proofErr w:type="spellEnd"/>
      <w:r>
        <w:t>-update=/run/</w:t>
      </w:r>
      <w:proofErr w:type="spellStart"/>
      <w:r>
        <w:t>ospd</w:t>
      </w:r>
      <w:proofErr w:type="spellEnd"/>
      <w:r>
        <w:t>/</w:t>
      </w:r>
      <w:proofErr w:type="spellStart"/>
      <w:r>
        <w:t>ospd.sock</w:t>
      </w:r>
      <w:proofErr w:type="spellEnd"/>
      <w:r>
        <w:t xml:space="preserve"> --listen-group=_</w:t>
      </w:r>
      <w:proofErr w:type="spellStart"/>
      <w:r>
        <w:t>gvm</w:t>
      </w:r>
      <w:proofErr w:type="spellEnd"/>
      <w:r>
        <w:t xml:space="preserve"> (code=exited, status=0/SUCCESS)</w:t>
      </w:r>
    </w:p>
    <w:p w14:paraId="3ECA4D6C" w14:textId="77777777" w:rsidR="00D32513" w:rsidRDefault="00D32513" w:rsidP="007110D4">
      <w:pPr>
        <w:pStyle w:val="CMDOutput"/>
      </w:pPr>
      <w:r>
        <w:t xml:space="preserve">   Main PID: 57637 (</w:t>
      </w:r>
      <w:proofErr w:type="spellStart"/>
      <w:r>
        <w:t>gvmd</w:t>
      </w:r>
      <w:proofErr w:type="spellEnd"/>
      <w:r>
        <w:t>)</w:t>
      </w:r>
    </w:p>
    <w:p w14:paraId="72090D89" w14:textId="77777777" w:rsidR="00D32513" w:rsidRDefault="00D32513" w:rsidP="007110D4">
      <w:pPr>
        <w:pStyle w:val="CMDOutput"/>
      </w:pPr>
      <w:r>
        <w:t xml:space="preserve">      Tasks: 1 (limit: 4606)</w:t>
      </w:r>
    </w:p>
    <w:p w14:paraId="605930C9" w14:textId="77777777" w:rsidR="00D32513" w:rsidRDefault="00D32513" w:rsidP="007110D4">
      <w:pPr>
        <w:pStyle w:val="CMDOutput"/>
      </w:pPr>
      <w:r>
        <w:t xml:space="preserve">     Memory: 164.6M</w:t>
      </w:r>
    </w:p>
    <w:p w14:paraId="58B17E23" w14:textId="77777777" w:rsidR="00D32513" w:rsidRDefault="00D32513" w:rsidP="007110D4">
      <w:pPr>
        <w:pStyle w:val="CMDOutput"/>
      </w:pPr>
      <w:r>
        <w:t xml:space="preserve">        CPU: 360ms</w:t>
      </w:r>
    </w:p>
    <w:p w14:paraId="2C40ECDE" w14:textId="77777777" w:rsidR="00D32513" w:rsidRDefault="00D32513" w:rsidP="007110D4">
      <w:pPr>
        <w:pStyle w:val="CMDOutput"/>
      </w:pPr>
      <w:r>
        <w:t xml:space="preserve">  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gvmd.service</w:t>
      </w:r>
      <w:proofErr w:type="spellEnd"/>
    </w:p>
    <w:p w14:paraId="51CBC68E" w14:textId="77777777" w:rsidR="00D32513" w:rsidRDefault="00D32513" w:rsidP="007110D4">
      <w:pPr>
        <w:pStyle w:val="CMDOutput"/>
      </w:pPr>
      <w:r>
        <w:t xml:space="preserve">             └─57637 "</w:t>
      </w:r>
      <w:proofErr w:type="spellStart"/>
      <w:r>
        <w:t>gvmd</w:t>
      </w:r>
      <w:proofErr w:type="spellEnd"/>
      <w:r>
        <w:t xml:space="preserve">: </w:t>
      </w:r>
      <w:proofErr w:type="spellStart"/>
      <w:r>
        <w:t>gvmd</w:t>
      </w:r>
      <w:proofErr w:type="spellEnd"/>
      <w:r>
        <w:t xml:space="preserve">: </w:t>
      </w:r>
      <w:proofErr w:type="spellStart"/>
      <w:r>
        <w:t>Wa</w:t>
      </w:r>
      <w:proofErr w:type="spellEnd"/>
      <w:r>
        <w:t>" --</w:t>
      </w:r>
      <w:proofErr w:type="spellStart"/>
      <w:r>
        <w:t>osp</w:t>
      </w:r>
      <w:proofErr w:type="spellEnd"/>
      <w:r>
        <w:t>-</w:t>
      </w:r>
      <w:proofErr w:type="spellStart"/>
      <w:r>
        <w:t>vt</w:t>
      </w:r>
      <w:proofErr w:type="spellEnd"/>
      <w:r>
        <w:t>-update=/run/</w:t>
      </w:r>
      <w:proofErr w:type="spellStart"/>
      <w:r>
        <w:t>ospd</w:t>
      </w:r>
      <w:proofErr w:type="spellEnd"/>
      <w:r>
        <w:t>/</w:t>
      </w:r>
      <w:proofErr w:type="spellStart"/>
      <w:r>
        <w:t>ospd.sock</w:t>
      </w:r>
      <w:proofErr w:type="spellEnd"/>
      <w:r>
        <w:t xml:space="preserve"> --listen-group=_</w:t>
      </w:r>
      <w:proofErr w:type="spellStart"/>
      <w:r>
        <w:t>gvm</w:t>
      </w:r>
      <w:proofErr w:type="spellEnd"/>
    </w:p>
    <w:p w14:paraId="118D217C" w14:textId="77777777" w:rsidR="00D32513" w:rsidRDefault="00D32513" w:rsidP="007110D4">
      <w:pPr>
        <w:pStyle w:val="CMDOutput"/>
      </w:pPr>
    </w:p>
    <w:p w14:paraId="6E4A5B19" w14:textId="77777777" w:rsidR="00D32513" w:rsidRDefault="00D32513" w:rsidP="007110D4">
      <w:pPr>
        <w:pStyle w:val="CMDOutput"/>
      </w:pPr>
      <w:r>
        <w:t xml:space="preserve">Mar 24 18:13:23 Kali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Starting </w:t>
      </w:r>
      <w:proofErr w:type="spellStart"/>
      <w:r>
        <w:t>gvmd.service</w:t>
      </w:r>
      <w:proofErr w:type="spellEnd"/>
      <w:r>
        <w:t xml:space="preserve"> - </w:t>
      </w:r>
      <w:proofErr w:type="spellStart"/>
      <w:r>
        <w:t>Greenbone</w:t>
      </w:r>
      <w:proofErr w:type="spellEnd"/>
      <w:r>
        <w:t xml:space="preserve"> Vulnerability Manager daemon (</w:t>
      </w:r>
      <w:proofErr w:type="spellStart"/>
      <w:r>
        <w:t>gvmd</w:t>
      </w:r>
      <w:proofErr w:type="spellEnd"/>
      <w:r>
        <w:t>)...</w:t>
      </w:r>
    </w:p>
    <w:p w14:paraId="3595D21B" w14:textId="77777777" w:rsidR="00D32513" w:rsidRDefault="00D32513" w:rsidP="007110D4">
      <w:pPr>
        <w:pStyle w:val="CMDOutput"/>
      </w:pPr>
      <w:r>
        <w:lastRenderedPageBreak/>
        <w:t xml:space="preserve">Mar 24 18:13:23 Kali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</w:t>
      </w:r>
      <w:proofErr w:type="spellStart"/>
      <w:r>
        <w:t>gvmd.service</w:t>
      </w:r>
      <w:proofErr w:type="spellEnd"/>
      <w:r>
        <w:t>: Can't open PID file /run/</w:t>
      </w:r>
      <w:proofErr w:type="spellStart"/>
      <w:r>
        <w:t>gvmd</w:t>
      </w:r>
      <w:proofErr w:type="spellEnd"/>
      <w:r>
        <w:t>/</w:t>
      </w:r>
      <w:proofErr w:type="spellStart"/>
      <w:r>
        <w:t>gvmd.pid</w:t>
      </w:r>
      <w:proofErr w:type="spellEnd"/>
      <w:r>
        <w:t xml:space="preserve"> (yet?) after start: Operation not permitted</w:t>
      </w:r>
    </w:p>
    <w:p w14:paraId="4FAA31BF" w14:textId="77777777" w:rsidR="00D32513" w:rsidRDefault="00D32513" w:rsidP="007110D4">
      <w:pPr>
        <w:pStyle w:val="CMDOutput"/>
      </w:pPr>
      <w:r>
        <w:t xml:space="preserve">Mar 24 18:13:23 Kali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Started </w:t>
      </w:r>
      <w:proofErr w:type="spellStart"/>
      <w:r>
        <w:t>gvmd.service</w:t>
      </w:r>
      <w:proofErr w:type="spellEnd"/>
      <w:r>
        <w:t xml:space="preserve"> - </w:t>
      </w:r>
      <w:proofErr w:type="spellStart"/>
      <w:r>
        <w:t>Greenbone</w:t>
      </w:r>
      <w:proofErr w:type="spellEnd"/>
      <w:r>
        <w:t xml:space="preserve"> Vulnerability Manager daemon (</w:t>
      </w:r>
      <w:proofErr w:type="spellStart"/>
      <w:r>
        <w:t>gvmd</w:t>
      </w:r>
      <w:proofErr w:type="spellEnd"/>
      <w:r>
        <w:t>).</w:t>
      </w:r>
    </w:p>
    <w:p w14:paraId="4F43415B" w14:textId="77777777" w:rsidR="00D32513" w:rsidRDefault="00D32513" w:rsidP="007110D4">
      <w:pPr>
        <w:pStyle w:val="CMDOutput"/>
      </w:pPr>
    </w:p>
    <w:p w14:paraId="622F1926" w14:textId="77777777" w:rsidR="00D32513" w:rsidRDefault="00D32513" w:rsidP="007110D4">
      <w:pPr>
        <w:pStyle w:val="CMDOutput"/>
      </w:pPr>
      <w:r>
        <w:t xml:space="preserve">● </w:t>
      </w:r>
      <w:proofErr w:type="spellStart"/>
      <w:r>
        <w:t>ospd-</w:t>
      </w:r>
      <w:proofErr w:type="gramStart"/>
      <w:r>
        <w:t>openvas.service</w:t>
      </w:r>
      <w:proofErr w:type="spellEnd"/>
      <w:proofErr w:type="gramEnd"/>
      <w:r>
        <w:t xml:space="preserve"> - </w:t>
      </w:r>
      <w:proofErr w:type="spellStart"/>
      <w:r>
        <w:t>OSPd</w:t>
      </w:r>
      <w:proofErr w:type="spellEnd"/>
      <w:r>
        <w:t xml:space="preserve"> Wrapper for the OpenVAS Scanner (</w:t>
      </w:r>
      <w:proofErr w:type="spellStart"/>
      <w:r>
        <w:t>ospd-openvas</w:t>
      </w:r>
      <w:proofErr w:type="spellEnd"/>
      <w:r>
        <w:t>)</w:t>
      </w:r>
    </w:p>
    <w:p w14:paraId="43E49F85" w14:textId="77777777" w:rsidR="00D32513" w:rsidRDefault="00D32513" w:rsidP="007110D4">
      <w:pPr>
        <w:pStyle w:val="CMDOutput"/>
      </w:pPr>
      <w:r>
        <w:t xml:space="preserve">     Loaded: loaded (/lib/</w:t>
      </w:r>
      <w:proofErr w:type="spellStart"/>
      <w:r>
        <w:t>systemd</w:t>
      </w:r>
      <w:proofErr w:type="spellEnd"/>
      <w:r>
        <w:t>/system/</w:t>
      </w:r>
      <w:proofErr w:type="spellStart"/>
      <w:r>
        <w:t>ospd-openvas.service</w:t>
      </w:r>
      <w:proofErr w:type="spellEnd"/>
      <w:r>
        <w:t>; disabled; preset: disabled)</w:t>
      </w:r>
    </w:p>
    <w:p w14:paraId="34C88D8E" w14:textId="77777777" w:rsidR="00D32513" w:rsidRDefault="00D32513" w:rsidP="007110D4">
      <w:pPr>
        <w:pStyle w:val="CMDOutput"/>
      </w:pPr>
      <w:r>
        <w:t xml:space="preserve">     Active: active (running) since Fri 2023-03-24 18:13:23 UTC; 5s ago</w:t>
      </w:r>
    </w:p>
    <w:p w14:paraId="0CEB4B11" w14:textId="77777777" w:rsidR="00D32513" w:rsidRDefault="00D32513" w:rsidP="007110D4">
      <w:pPr>
        <w:pStyle w:val="CMDOutput"/>
      </w:pPr>
      <w:r>
        <w:t xml:space="preserve">       Docs: </w:t>
      </w:r>
      <w:proofErr w:type="spellStart"/>
      <w:proofErr w:type="gramStart"/>
      <w:r>
        <w:t>man:ospd</w:t>
      </w:r>
      <w:proofErr w:type="gramEnd"/>
      <w:r>
        <w:t>-openvas</w:t>
      </w:r>
      <w:proofErr w:type="spellEnd"/>
      <w:r>
        <w:t>(8)</w:t>
      </w:r>
    </w:p>
    <w:p w14:paraId="39AB93C8" w14:textId="77777777" w:rsidR="00D32513" w:rsidRDefault="00D32513" w:rsidP="007110D4">
      <w:pPr>
        <w:pStyle w:val="CMDOutput"/>
      </w:pPr>
      <w:r>
        <w:t xml:space="preserve">             </w:t>
      </w:r>
      <w:proofErr w:type="spellStart"/>
      <w:proofErr w:type="gramStart"/>
      <w:r>
        <w:t>man:openvas</w:t>
      </w:r>
      <w:proofErr w:type="spellEnd"/>
      <w:proofErr w:type="gramEnd"/>
      <w:r>
        <w:t>(8)</w:t>
      </w:r>
    </w:p>
    <w:p w14:paraId="065139E0" w14:textId="77777777" w:rsidR="00D32513" w:rsidRDefault="00D32513" w:rsidP="007110D4">
      <w:pPr>
        <w:pStyle w:val="CMDOutput"/>
      </w:pPr>
      <w:r>
        <w:t xml:space="preserve">    Process: 57613 </w:t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</w:t>
      </w:r>
      <w:proofErr w:type="spellStart"/>
      <w:r>
        <w:t>ospd-openvas</w:t>
      </w:r>
      <w:proofErr w:type="spellEnd"/>
      <w:r>
        <w:t xml:space="preserve"> --config /</w:t>
      </w:r>
      <w:proofErr w:type="spellStart"/>
      <w:r>
        <w:t>etc</w:t>
      </w:r>
      <w:proofErr w:type="spellEnd"/>
      <w:r>
        <w:t>/</w:t>
      </w:r>
      <w:proofErr w:type="spellStart"/>
      <w:r>
        <w:t>gvm</w:t>
      </w:r>
      <w:proofErr w:type="spellEnd"/>
      <w:r>
        <w:t>/</w:t>
      </w:r>
      <w:proofErr w:type="spellStart"/>
      <w:r>
        <w:t>ospd-openvas.conf</w:t>
      </w:r>
      <w:proofErr w:type="spellEnd"/>
      <w:r>
        <w:t xml:space="preserve"> --log-config /</w:t>
      </w:r>
      <w:proofErr w:type="spellStart"/>
      <w:r>
        <w:t>etc</w:t>
      </w:r>
      <w:proofErr w:type="spellEnd"/>
      <w:r>
        <w:t>/</w:t>
      </w:r>
      <w:proofErr w:type="spellStart"/>
      <w:r>
        <w:t>gvm</w:t>
      </w:r>
      <w:proofErr w:type="spellEnd"/>
      <w:r>
        <w:t>/</w:t>
      </w:r>
      <w:proofErr w:type="spellStart"/>
      <w:r>
        <w:t>ospd-logging.conf</w:t>
      </w:r>
      <w:proofErr w:type="spellEnd"/>
      <w:r>
        <w:t xml:space="preserve"> (code=exited, status=0/SUCCESS)</w:t>
      </w:r>
    </w:p>
    <w:p w14:paraId="7525EE29" w14:textId="77777777" w:rsidR="00D32513" w:rsidRDefault="00D32513" w:rsidP="007110D4">
      <w:pPr>
        <w:pStyle w:val="CMDOutput"/>
      </w:pPr>
      <w:r>
        <w:t xml:space="preserve">   Main PID: 57619 (</w:t>
      </w:r>
      <w:proofErr w:type="spellStart"/>
      <w:r>
        <w:t>ospd-openvas</w:t>
      </w:r>
      <w:proofErr w:type="spellEnd"/>
      <w:r>
        <w:t>)</w:t>
      </w:r>
    </w:p>
    <w:p w14:paraId="4B2E860B" w14:textId="77777777" w:rsidR="00D32513" w:rsidRDefault="00D32513" w:rsidP="007110D4">
      <w:pPr>
        <w:pStyle w:val="CMDOutput"/>
      </w:pPr>
      <w:r>
        <w:t xml:space="preserve">      Tasks: 5 (limit: 4606)</w:t>
      </w:r>
    </w:p>
    <w:p w14:paraId="52D9243E" w14:textId="77777777" w:rsidR="00D32513" w:rsidRDefault="00D32513" w:rsidP="007110D4">
      <w:pPr>
        <w:pStyle w:val="CMDOutput"/>
      </w:pPr>
      <w:r>
        <w:t xml:space="preserve">     Memory: 50.2M</w:t>
      </w:r>
    </w:p>
    <w:p w14:paraId="6F504CF7" w14:textId="77777777" w:rsidR="00D32513" w:rsidRDefault="00D32513" w:rsidP="007110D4">
      <w:pPr>
        <w:pStyle w:val="CMDOutput"/>
      </w:pPr>
      <w:r>
        <w:t xml:space="preserve">        CPU: 391ms</w:t>
      </w:r>
    </w:p>
    <w:p w14:paraId="76A595E4" w14:textId="77777777" w:rsidR="00D32513" w:rsidRDefault="00D32513" w:rsidP="007110D4">
      <w:pPr>
        <w:pStyle w:val="CMDOutput"/>
      </w:pPr>
      <w:r>
        <w:t xml:space="preserve">  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ospd-openvas.service</w:t>
      </w:r>
      <w:proofErr w:type="spellEnd"/>
    </w:p>
    <w:p w14:paraId="497436E7" w14:textId="77777777" w:rsidR="00D32513" w:rsidRDefault="00D32513" w:rsidP="007110D4">
      <w:pPr>
        <w:pStyle w:val="CMDOutput"/>
      </w:pPr>
      <w:r>
        <w:t xml:space="preserve">             ├─57619 /</w:t>
      </w:r>
      <w:proofErr w:type="spellStart"/>
      <w:r>
        <w:t>usr</w:t>
      </w:r>
      <w:proofErr w:type="spellEnd"/>
      <w:r>
        <w:t>/bin/python3 /</w:t>
      </w:r>
      <w:proofErr w:type="spellStart"/>
      <w:r>
        <w:t>usr</w:t>
      </w:r>
      <w:proofErr w:type="spellEnd"/>
      <w:r>
        <w:t>/bin/</w:t>
      </w:r>
      <w:proofErr w:type="spellStart"/>
      <w:r>
        <w:t>ospd-openvas</w:t>
      </w:r>
      <w:proofErr w:type="spellEnd"/>
      <w:r>
        <w:t xml:space="preserve"> --config /</w:t>
      </w:r>
      <w:proofErr w:type="spellStart"/>
      <w:r>
        <w:t>etc</w:t>
      </w:r>
      <w:proofErr w:type="spellEnd"/>
      <w:r>
        <w:t>/</w:t>
      </w:r>
      <w:proofErr w:type="spellStart"/>
      <w:r>
        <w:t>gvm</w:t>
      </w:r>
      <w:proofErr w:type="spellEnd"/>
      <w:r>
        <w:t>/</w:t>
      </w:r>
      <w:proofErr w:type="spellStart"/>
      <w:r>
        <w:t>ospd-openvas.conf</w:t>
      </w:r>
      <w:proofErr w:type="spellEnd"/>
      <w:r>
        <w:t xml:space="preserve"> --log-config /</w:t>
      </w:r>
      <w:proofErr w:type="spellStart"/>
      <w:r>
        <w:t>etc</w:t>
      </w:r>
      <w:proofErr w:type="spellEnd"/>
      <w:r>
        <w:t>/</w:t>
      </w:r>
      <w:proofErr w:type="spellStart"/>
      <w:r>
        <w:t>gvm</w:t>
      </w:r>
      <w:proofErr w:type="spellEnd"/>
      <w:r>
        <w:t>/</w:t>
      </w:r>
      <w:proofErr w:type="spellStart"/>
      <w:r>
        <w:t>ospd-logging.conf</w:t>
      </w:r>
      <w:proofErr w:type="spellEnd"/>
    </w:p>
    <w:p w14:paraId="0A6B0520" w14:textId="77777777" w:rsidR="00D32513" w:rsidRDefault="00D32513" w:rsidP="007110D4">
      <w:pPr>
        <w:pStyle w:val="CMDOutput"/>
      </w:pPr>
      <w:r>
        <w:t xml:space="preserve">             └─57623 /</w:t>
      </w:r>
      <w:proofErr w:type="spellStart"/>
      <w:r>
        <w:t>usr</w:t>
      </w:r>
      <w:proofErr w:type="spellEnd"/>
      <w:r>
        <w:t>/bin/python3 /</w:t>
      </w:r>
      <w:proofErr w:type="spellStart"/>
      <w:r>
        <w:t>usr</w:t>
      </w:r>
      <w:proofErr w:type="spellEnd"/>
      <w:r>
        <w:t>/bin/</w:t>
      </w:r>
      <w:proofErr w:type="spellStart"/>
      <w:r>
        <w:t>ospd-openvas</w:t>
      </w:r>
      <w:proofErr w:type="spellEnd"/>
      <w:r>
        <w:t xml:space="preserve"> --config /</w:t>
      </w:r>
      <w:proofErr w:type="spellStart"/>
      <w:r>
        <w:t>etc</w:t>
      </w:r>
      <w:proofErr w:type="spellEnd"/>
      <w:r>
        <w:t>/</w:t>
      </w:r>
      <w:proofErr w:type="spellStart"/>
      <w:r>
        <w:t>gvm</w:t>
      </w:r>
      <w:proofErr w:type="spellEnd"/>
      <w:r>
        <w:t>/</w:t>
      </w:r>
      <w:proofErr w:type="spellStart"/>
      <w:r>
        <w:t>ospd-openvas.conf</w:t>
      </w:r>
      <w:proofErr w:type="spellEnd"/>
      <w:r>
        <w:t xml:space="preserve"> --log-config /</w:t>
      </w:r>
      <w:proofErr w:type="spellStart"/>
      <w:r>
        <w:t>etc</w:t>
      </w:r>
      <w:proofErr w:type="spellEnd"/>
      <w:r>
        <w:t>/</w:t>
      </w:r>
      <w:proofErr w:type="spellStart"/>
      <w:r>
        <w:t>gvm</w:t>
      </w:r>
      <w:proofErr w:type="spellEnd"/>
      <w:r>
        <w:t>/</w:t>
      </w:r>
      <w:proofErr w:type="spellStart"/>
      <w:r>
        <w:t>ospd-logging.conf</w:t>
      </w:r>
      <w:proofErr w:type="spellEnd"/>
    </w:p>
    <w:p w14:paraId="46B061DC" w14:textId="77777777" w:rsidR="00D32513" w:rsidRDefault="00D32513" w:rsidP="007110D4">
      <w:pPr>
        <w:pStyle w:val="CMDOutput"/>
      </w:pPr>
    </w:p>
    <w:p w14:paraId="77A70877" w14:textId="77777777" w:rsidR="00D32513" w:rsidRDefault="00D32513" w:rsidP="007110D4">
      <w:pPr>
        <w:pStyle w:val="CMDOutput"/>
      </w:pPr>
      <w:r>
        <w:t xml:space="preserve">Mar 24 18:13:22 Kali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Starting </w:t>
      </w:r>
      <w:proofErr w:type="spellStart"/>
      <w:r>
        <w:t>ospd-openvas.service</w:t>
      </w:r>
      <w:proofErr w:type="spellEnd"/>
      <w:r>
        <w:t xml:space="preserve"> - </w:t>
      </w:r>
      <w:proofErr w:type="spellStart"/>
      <w:r>
        <w:t>OSPd</w:t>
      </w:r>
      <w:proofErr w:type="spellEnd"/>
      <w:r>
        <w:t xml:space="preserve"> Wrapper for the OpenVAS Scanner (</w:t>
      </w:r>
      <w:proofErr w:type="spellStart"/>
      <w:r>
        <w:t>ospd-openvas</w:t>
      </w:r>
      <w:proofErr w:type="spellEnd"/>
      <w:r>
        <w:t>)...</w:t>
      </w:r>
    </w:p>
    <w:p w14:paraId="5DFCAB60" w14:textId="77777777" w:rsidR="00D32513" w:rsidRDefault="00D32513" w:rsidP="007110D4">
      <w:pPr>
        <w:pStyle w:val="CMDOutput"/>
      </w:pPr>
      <w:r>
        <w:t xml:space="preserve">Mar 24 18:13:23 Kali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Started </w:t>
      </w:r>
      <w:proofErr w:type="spellStart"/>
      <w:r>
        <w:t>ospd-openvas.service</w:t>
      </w:r>
      <w:proofErr w:type="spellEnd"/>
      <w:r>
        <w:t xml:space="preserve"> - </w:t>
      </w:r>
      <w:proofErr w:type="spellStart"/>
      <w:r>
        <w:t>OSPd</w:t>
      </w:r>
      <w:proofErr w:type="spellEnd"/>
      <w:r>
        <w:t xml:space="preserve"> Wrapper for the OpenVAS Scanner (</w:t>
      </w:r>
      <w:proofErr w:type="spellStart"/>
      <w:r>
        <w:t>ospd-openvas</w:t>
      </w:r>
      <w:proofErr w:type="spellEnd"/>
      <w:r>
        <w:t>).</w:t>
      </w:r>
    </w:p>
    <w:p w14:paraId="41475C50" w14:textId="77777777" w:rsidR="00D32513" w:rsidRDefault="00D32513" w:rsidP="007110D4">
      <w:pPr>
        <w:pStyle w:val="CMDOutput"/>
      </w:pPr>
    </w:p>
    <w:p w14:paraId="49EE8AE6" w14:textId="21BC431C" w:rsidR="00073C37" w:rsidRPr="002B3A24" w:rsidRDefault="00D32513" w:rsidP="000F70F6">
      <w:pPr>
        <w:pStyle w:val="CMDOutput"/>
      </w:pPr>
      <w:r>
        <w:t xml:space="preserve">[&gt;] Opening Web UI (https://127.0.0.1:9392) in: 5... 4... 3... 2... 1... </w:t>
      </w:r>
    </w:p>
    <w:p w14:paraId="2C08B8CA" w14:textId="3EC42D81" w:rsidR="002B3A24" w:rsidRDefault="00073C37" w:rsidP="00073C37">
      <w:pPr>
        <w:pStyle w:val="SubStepAlpha"/>
      </w:pPr>
      <w:r>
        <w:t>A browser window will open with a security warning that can be ignored</w:t>
      </w:r>
      <w:r w:rsidR="00886AB9">
        <w:t xml:space="preserve">. </w:t>
      </w:r>
      <w:r w:rsidR="00673C82">
        <w:t xml:space="preserve">If the browser does not automatically open, </w:t>
      </w:r>
      <w:r w:rsidR="00AB0281">
        <w:t xml:space="preserve">start your browser </w:t>
      </w:r>
      <w:r w:rsidR="00673C82">
        <w:t xml:space="preserve">manually and navigate to </w:t>
      </w:r>
      <w:r w:rsidR="00673C82" w:rsidRPr="00673C82">
        <w:rPr>
          <w:b/>
          <w:bCs/>
        </w:rPr>
        <w:t>https://127.0.0.1:9392</w:t>
      </w:r>
      <w:r w:rsidR="00886AB9" w:rsidRPr="000F70F6">
        <w:t>.</w:t>
      </w:r>
      <w:r w:rsidR="00886AB9">
        <w:rPr>
          <w:b/>
          <w:bCs/>
        </w:rPr>
        <w:t xml:space="preserve"> </w:t>
      </w:r>
      <w:r w:rsidR="642DC785" w:rsidRPr="000F70F6">
        <w:t xml:space="preserve">Click the </w:t>
      </w:r>
      <w:r w:rsidR="642DC785" w:rsidRPr="45DBE1A2">
        <w:rPr>
          <w:b/>
          <w:bCs/>
        </w:rPr>
        <w:t xml:space="preserve">Advanced </w:t>
      </w:r>
      <w:r w:rsidR="642DC785" w:rsidRPr="000F70F6">
        <w:t xml:space="preserve">button and </w:t>
      </w:r>
      <w:r w:rsidR="0AB213C8">
        <w:t>s</w:t>
      </w:r>
      <w:r w:rsidR="09A4DB18">
        <w:t>croll</w:t>
      </w:r>
      <w:r w:rsidR="458F41B0">
        <w:t xml:space="preserve"> down and accept the risk</w:t>
      </w:r>
      <w:r w:rsidR="00AA12D9">
        <w:t xml:space="preserve"> on the warning screen</w:t>
      </w:r>
      <w:r>
        <w:t xml:space="preserve"> to proceed</w:t>
      </w:r>
      <w:r w:rsidR="00886AB9">
        <w:t xml:space="preserve">. </w:t>
      </w:r>
    </w:p>
    <w:p w14:paraId="0F4C104D" w14:textId="7D238E7B" w:rsidR="00D26A07" w:rsidRPr="00A73BE5" w:rsidRDefault="00D26A07" w:rsidP="00D26A07">
      <w:pPr>
        <w:pStyle w:val="SubStepAlpha"/>
      </w:pPr>
      <w:r>
        <w:t xml:space="preserve">In the </w:t>
      </w:r>
      <w:proofErr w:type="spellStart"/>
      <w:r>
        <w:t>Greenbone</w:t>
      </w:r>
      <w:proofErr w:type="spellEnd"/>
      <w:r>
        <w:t xml:space="preserve"> Security Assistant login box, enter </w:t>
      </w:r>
      <w:r w:rsidRPr="00D26A07">
        <w:rPr>
          <w:b/>
          <w:bCs/>
        </w:rPr>
        <w:t>admin</w:t>
      </w:r>
      <w:r>
        <w:t xml:space="preserve"> as the username and </w:t>
      </w:r>
      <w:r w:rsidR="00CA3043">
        <w:rPr>
          <w:b/>
          <w:bCs/>
        </w:rPr>
        <w:t>kali</w:t>
      </w:r>
      <w:r w:rsidR="00CA3043">
        <w:t xml:space="preserve"> as</w:t>
      </w:r>
      <w:r>
        <w:t xml:space="preserve"> the password</w:t>
      </w:r>
      <w:r w:rsidR="00AB0281">
        <w:t>.</w:t>
      </w:r>
    </w:p>
    <w:p w14:paraId="74F2AFCC" w14:textId="18E3D75C" w:rsidR="00023CE2" w:rsidRDefault="00023CE2" w:rsidP="00023CE2">
      <w:pPr>
        <w:pStyle w:val="CMD"/>
      </w:pPr>
      <w:r>
        <w:t xml:space="preserve">Username: </w:t>
      </w:r>
      <w:r w:rsidRPr="00023CE2">
        <w:rPr>
          <w:b/>
          <w:bCs/>
        </w:rPr>
        <w:t>admin</w:t>
      </w:r>
    </w:p>
    <w:p w14:paraId="77C9A9BA" w14:textId="7E626599" w:rsidR="00023CE2" w:rsidRPr="00023CE2" w:rsidRDefault="00023CE2" w:rsidP="00023CE2">
      <w:pPr>
        <w:pStyle w:val="CMD"/>
        <w:rPr>
          <w:b/>
          <w:bCs/>
          <w:i/>
          <w:iCs/>
        </w:rPr>
      </w:pPr>
      <w:r>
        <w:t xml:space="preserve">Password: </w:t>
      </w:r>
      <w:r w:rsidR="00CA3043" w:rsidRPr="004F3AB8">
        <w:rPr>
          <w:b/>
          <w:bCs/>
        </w:rPr>
        <w:t>kali</w:t>
      </w:r>
    </w:p>
    <w:p w14:paraId="15830D9D" w14:textId="73714A94" w:rsidR="00D26A07" w:rsidRDefault="00D26A07" w:rsidP="00073C37">
      <w:pPr>
        <w:pStyle w:val="SubStepAlpha"/>
      </w:pPr>
      <w:r>
        <w:t>The GVM Scanner application GUI should open in the browser</w:t>
      </w:r>
      <w:r w:rsidR="00886AB9">
        <w:t xml:space="preserve">. </w:t>
      </w:r>
      <w:r>
        <w:t xml:space="preserve">Select </w:t>
      </w:r>
      <w:r w:rsidRPr="00D26A07">
        <w:rPr>
          <w:b/>
          <w:bCs/>
        </w:rPr>
        <w:t>Scans -&gt; Tasks</w:t>
      </w:r>
      <w:r>
        <w:t xml:space="preserve"> from the menu bar. At the upper left of the </w:t>
      </w:r>
      <w:r w:rsidRPr="00023CE2">
        <w:rPr>
          <w:b/>
          <w:bCs/>
        </w:rPr>
        <w:t>Tasks</w:t>
      </w:r>
      <w:r>
        <w:t xml:space="preserve"> window appear three icons</w:t>
      </w:r>
      <w:r w:rsidR="00886AB9">
        <w:t xml:space="preserve">. </w:t>
      </w:r>
      <w:r>
        <w:t xml:space="preserve">Select the </w:t>
      </w:r>
      <w:r w:rsidRPr="00D26A07">
        <w:rPr>
          <w:b/>
          <w:bCs/>
        </w:rPr>
        <w:t>Task Wizard</w:t>
      </w:r>
      <w:r>
        <w:t xml:space="preserve"> icon that looks like a magic wand. Choose </w:t>
      </w:r>
      <w:r w:rsidRPr="00D26A07">
        <w:rPr>
          <w:b/>
          <w:bCs/>
        </w:rPr>
        <w:t>Task Wizard</w:t>
      </w:r>
      <w:r>
        <w:t xml:space="preserve"> from the dropdown menu.</w:t>
      </w:r>
    </w:p>
    <w:p w14:paraId="52B3110D" w14:textId="402DC1ED" w:rsidR="00D26A07" w:rsidRDefault="004022E7" w:rsidP="004022E7">
      <w:pPr>
        <w:pStyle w:val="Heading3"/>
      </w:pPr>
      <w:r>
        <w:t>Scan the Target Host for Vulnerabilities</w:t>
      </w:r>
    </w:p>
    <w:p w14:paraId="710B61CE" w14:textId="77777777" w:rsidR="004022E7" w:rsidRDefault="004022E7" w:rsidP="004022E7">
      <w:pPr>
        <w:pStyle w:val="BodyTextL25"/>
      </w:pPr>
      <w:r>
        <w:t xml:space="preserve">In this step you will scan the same target computer for vulnerabilities that you did with the earlier </w:t>
      </w:r>
      <w:proofErr w:type="spellStart"/>
      <w:r>
        <w:t>Nmap</w:t>
      </w:r>
      <w:proofErr w:type="spellEnd"/>
      <w:r>
        <w:t xml:space="preserve"> scan.</w:t>
      </w:r>
    </w:p>
    <w:p w14:paraId="36757192" w14:textId="6333E24B" w:rsidR="004022E7" w:rsidRDefault="004022E7" w:rsidP="004022E7">
      <w:pPr>
        <w:pStyle w:val="SubStepAlpha"/>
      </w:pPr>
      <w:r>
        <w:t xml:space="preserve">In the </w:t>
      </w:r>
      <w:r w:rsidRPr="004022E7">
        <w:rPr>
          <w:b/>
          <w:bCs/>
        </w:rPr>
        <w:t>IP address or hostname</w:t>
      </w:r>
      <w:r>
        <w:t xml:space="preserve"> box, enter the IP address </w:t>
      </w:r>
      <w:r w:rsidRPr="004022E7">
        <w:rPr>
          <w:b/>
          <w:bCs/>
        </w:rPr>
        <w:t>10.6.6.23</w:t>
      </w:r>
      <w:r w:rsidR="00606D66">
        <w:t xml:space="preserve"> or </w:t>
      </w:r>
      <w:r w:rsidR="00606D66" w:rsidRPr="005C6B48">
        <w:rPr>
          <w:b/>
          <w:bCs/>
        </w:rPr>
        <w:t>gravemind.vm</w:t>
      </w:r>
      <w:r w:rsidR="00606D66">
        <w:t>.</w:t>
      </w:r>
      <w:r>
        <w:t xml:space="preserve"> Click the </w:t>
      </w:r>
      <w:r w:rsidRPr="004022E7">
        <w:rPr>
          <w:b/>
          <w:bCs/>
        </w:rPr>
        <w:t>Start Scan</w:t>
      </w:r>
      <w:r>
        <w:t xml:space="preserve"> button at the bottom of the screen. The scan </w:t>
      </w:r>
      <w:r w:rsidR="00B54DD9">
        <w:t xml:space="preserve">will </w:t>
      </w:r>
      <w:r>
        <w:t>take a few minutes, so wait for it to complete</w:t>
      </w:r>
      <w:r w:rsidR="00886AB9">
        <w:t xml:space="preserve">. </w:t>
      </w:r>
      <w:r w:rsidR="00220994">
        <w:t>The status and percent complete are displayed on the screen</w:t>
      </w:r>
      <w:r w:rsidR="00886AB9">
        <w:t xml:space="preserve">. </w:t>
      </w:r>
      <w:r w:rsidR="00220994">
        <w:t xml:space="preserve">The scan will be finished when the status changes to </w:t>
      </w:r>
      <w:r w:rsidR="00220994" w:rsidRPr="00220994">
        <w:rPr>
          <w:b/>
          <w:bCs/>
        </w:rPr>
        <w:t>Done</w:t>
      </w:r>
      <w:r w:rsidR="00220994">
        <w:t>.</w:t>
      </w:r>
    </w:p>
    <w:p w14:paraId="7A79CC55" w14:textId="0C958295" w:rsidR="00BF387A" w:rsidRDefault="007C3F28" w:rsidP="009F6E22">
      <w:pPr>
        <w:pStyle w:val="SubStepAlpha"/>
      </w:pPr>
      <w:r>
        <w:t>C</w:t>
      </w:r>
      <w:r w:rsidR="009F6E22">
        <w:t xml:space="preserve">lick the number under the </w:t>
      </w:r>
      <w:r w:rsidR="009F6E22" w:rsidRPr="005C6B48">
        <w:rPr>
          <w:b/>
          <w:bCs/>
        </w:rPr>
        <w:t>Reports</w:t>
      </w:r>
      <w:r w:rsidR="009F6E22">
        <w:t xml:space="preserve"> column while </w:t>
      </w:r>
      <w:r w:rsidR="00400240">
        <w:t>the scanning is running</w:t>
      </w:r>
      <w:r>
        <w:t xml:space="preserve"> for the associated scan.</w:t>
      </w:r>
    </w:p>
    <w:p w14:paraId="6222F837" w14:textId="202E32D6" w:rsidR="00220994" w:rsidRDefault="008A5D3F" w:rsidP="004022E7">
      <w:pPr>
        <w:pStyle w:val="SubStepAlpha"/>
      </w:pPr>
      <w:r>
        <w:t>When</w:t>
      </w:r>
      <w:r w:rsidR="00220994">
        <w:t xml:space="preserve"> the scan is complete</w:t>
      </w:r>
      <w:r w:rsidR="00302E94">
        <w:t>, c</w:t>
      </w:r>
      <w:r w:rsidR="00801031">
        <w:t xml:space="preserve">lick the timestamp </w:t>
      </w:r>
      <w:r w:rsidR="005133F6">
        <w:t xml:space="preserve">under the </w:t>
      </w:r>
      <w:r w:rsidR="005133F6" w:rsidRPr="005133F6">
        <w:rPr>
          <w:b/>
          <w:bCs/>
        </w:rPr>
        <w:t>Date</w:t>
      </w:r>
      <w:r w:rsidR="005133F6">
        <w:t xml:space="preserve"> column </w:t>
      </w:r>
      <w:r w:rsidR="00801031">
        <w:t>to view the report detail.</w:t>
      </w:r>
    </w:p>
    <w:p w14:paraId="2DE70CB4" w14:textId="0B651B92" w:rsidR="005133F6" w:rsidRDefault="005133F6" w:rsidP="004022E7">
      <w:pPr>
        <w:pStyle w:val="SubStepAlpha"/>
      </w:pPr>
      <w:r>
        <w:t xml:space="preserve">The CVEs associated with the vulnerabilities that were found on the host can be viewed by clicking the </w:t>
      </w:r>
      <w:r w:rsidRPr="005133F6">
        <w:rPr>
          <w:b/>
          <w:bCs/>
        </w:rPr>
        <w:t>CVE</w:t>
      </w:r>
      <w:r w:rsidR="00231449">
        <w:rPr>
          <w:b/>
          <w:bCs/>
        </w:rPr>
        <w:t>s</w:t>
      </w:r>
      <w:r>
        <w:t xml:space="preserve"> </w:t>
      </w:r>
      <w:r w:rsidR="00C71027">
        <w:t>tab</w:t>
      </w:r>
      <w:r>
        <w:t>.</w:t>
      </w:r>
      <w:r w:rsidR="00302E94">
        <w:t xml:space="preserve"> Explore the other tabs.</w:t>
      </w:r>
    </w:p>
    <w:p w14:paraId="47D7F2B3" w14:textId="1A07C1D7" w:rsidR="00710CA0" w:rsidRDefault="00710CA0" w:rsidP="004022E7">
      <w:pPr>
        <w:pStyle w:val="SubStepAlpha"/>
      </w:pPr>
      <w:r>
        <w:lastRenderedPageBreak/>
        <w:t xml:space="preserve">Download the report by clicking </w:t>
      </w:r>
      <w:r w:rsidRPr="00E42FDB">
        <w:rPr>
          <w:b/>
          <w:bCs/>
        </w:rPr>
        <w:t>the Download Filtered Report</w:t>
      </w:r>
      <w:r>
        <w:t xml:space="preserve"> button</w:t>
      </w:r>
      <w:r w:rsidR="00B41868">
        <w:t xml:space="preserve"> from the menu in the upper left of the </w:t>
      </w:r>
      <w:r w:rsidR="00160C64">
        <w:t>report page</w:t>
      </w:r>
      <w:r>
        <w:t xml:space="preserve">. It </w:t>
      </w:r>
      <w:r w:rsidR="00DF4B13">
        <w:t xml:space="preserve">has a downward-pointing </w:t>
      </w:r>
      <w:r w:rsidR="009C0C43">
        <w:t xml:space="preserve">arrow </w:t>
      </w:r>
      <w:r w:rsidR="00DF4B13">
        <w:t>icon</w:t>
      </w:r>
      <w:r w:rsidR="009C0C43">
        <w:t>. In the settings box, ch</w:t>
      </w:r>
      <w:r w:rsidR="00D74F30">
        <w:t>o</w:t>
      </w:r>
      <w:r w:rsidR="009C0C43">
        <w:t>ose to download the report in PDF format.</w:t>
      </w:r>
      <w:r w:rsidR="00A27776">
        <w:t xml:space="preserve"> After a b</w:t>
      </w:r>
      <w:r w:rsidR="000A0329">
        <w:t>rief delay, the PDF file should open in your browser.</w:t>
      </w:r>
    </w:p>
    <w:p w14:paraId="5F668A43" w14:textId="0EF87FC8" w:rsidR="00220994" w:rsidRDefault="00220994" w:rsidP="00220994">
      <w:pPr>
        <w:pStyle w:val="Heading4"/>
      </w:pPr>
      <w:r>
        <w:t>Question</w:t>
      </w:r>
      <w:r w:rsidR="00A0039F">
        <w:t>s</w:t>
      </w:r>
    </w:p>
    <w:p w14:paraId="11C229BA" w14:textId="1D490DCD" w:rsidR="005133F6" w:rsidRDefault="00801031" w:rsidP="00F9483A">
      <w:pPr>
        <w:pStyle w:val="BodyTextL50"/>
        <w:spacing w:before="0"/>
      </w:pPr>
      <w:r>
        <w:t xml:space="preserve">Are the CVEs reported by </w:t>
      </w:r>
      <w:r w:rsidR="0059008E">
        <w:t>GVM</w:t>
      </w:r>
      <w:r>
        <w:t xml:space="preserve"> the same as the CVEs reported by </w:t>
      </w:r>
      <w:r w:rsidR="005133F6">
        <w:t xml:space="preserve">the </w:t>
      </w:r>
      <w:proofErr w:type="spellStart"/>
      <w:r>
        <w:t>Nmap</w:t>
      </w:r>
      <w:proofErr w:type="spellEnd"/>
      <w:r w:rsidR="005133F6">
        <w:t xml:space="preserve"> scan</w:t>
      </w:r>
      <w:r>
        <w:t>?</w:t>
      </w:r>
      <w:r w:rsidR="005133F6">
        <w:t xml:space="preserve"> </w:t>
      </w:r>
    </w:p>
    <w:p w14:paraId="5F77B47A" w14:textId="1D7F7937" w:rsidR="005133F6" w:rsidRDefault="005133F6" w:rsidP="00F9483A">
      <w:pPr>
        <w:pStyle w:val="AnswerLineL50"/>
      </w:pPr>
      <w:r>
        <w:t>&lt;Type your answer here&gt;</w:t>
      </w:r>
    </w:p>
    <w:p w14:paraId="45F126DD" w14:textId="224230B5" w:rsidR="005133F6" w:rsidRDefault="005133F6" w:rsidP="00CB091D">
      <w:pPr>
        <w:pStyle w:val="BodyTextL50"/>
      </w:pPr>
      <w:r>
        <w:t xml:space="preserve">What is the severity level of the CVEs found by the </w:t>
      </w:r>
      <w:r w:rsidR="0059008E">
        <w:t>GVM</w:t>
      </w:r>
      <w:r>
        <w:t xml:space="preserve"> scan?</w:t>
      </w:r>
    </w:p>
    <w:p w14:paraId="6312A225" w14:textId="5046F570" w:rsidR="005133F6" w:rsidRDefault="005133F6" w:rsidP="00CB091D">
      <w:pPr>
        <w:pStyle w:val="AnswerLineL50"/>
      </w:pPr>
      <w:r>
        <w:t>&lt;Type your answer here&gt;</w:t>
      </w:r>
    </w:p>
    <w:p w14:paraId="6265847C" w14:textId="01424817" w:rsidR="00D2711F" w:rsidRDefault="00D2711F" w:rsidP="00D2711F">
      <w:pPr>
        <w:pStyle w:val="SubStepAlpha"/>
        <w:rPr>
          <w:rStyle w:val="AnswerGray"/>
          <w:b w:val="0"/>
          <w:shd w:val="clear" w:color="auto" w:fill="auto"/>
        </w:rPr>
      </w:pPr>
      <w:r w:rsidRPr="00D2711F">
        <w:rPr>
          <w:rStyle w:val="AnswerGray"/>
          <w:b w:val="0"/>
          <w:shd w:val="clear" w:color="auto" w:fill="auto"/>
        </w:rPr>
        <w:t>Click the other headers on the report and view the information provided</w:t>
      </w:r>
      <w:r w:rsidR="00886AB9">
        <w:rPr>
          <w:rStyle w:val="AnswerGray"/>
          <w:b w:val="0"/>
          <w:shd w:val="clear" w:color="auto" w:fill="auto"/>
        </w:rPr>
        <w:t xml:space="preserve">. </w:t>
      </w:r>
      <w:r>
        <w:rPr>
          <w:rStyle w:val="AnswerGray"/>
          <w:b w:val="0"/>
          <w:shd w:val="clear" w:color="auto" w:fill="auto"/>
        </w:rPr>
        <w:t>Compare this information with what you discovered in Part 1.</w:t>
      </w:r>
    </w:p>
    <w:p w14:paraId="39A1BE82" w14:textId="77777777" w:rsidR="00CD2BEE" w:rsidRPr="00E75030" w:rsidRDefault="00CD2BEE" w:rsidP="00CD2BEE">
      <w:pPr>
        <w:pStyle w:val="Heading3"/>
        <w:rPr>
          <w:rStyle w:val="AnswerGray"/>
          <w:b/>
          <w:sz w:val="22"/>
          <w:shd w:val="clear" w:color="auto" w:fill="auto"/>
        </w:rPr>
      </w:pPr>
      <w:r w:rsidRPr="00E75030">
        <w:rPr>
          <w:rStyle w:val="AnswerGray"/>
          <w:b/>
          <w:sz w:val="22"/>
          <w:shd w:val="clear" w:color="auto" w:fill="auto"/>
        </w:rPr>
        <w:t>Clean Up</w:t>
      </w:r>
    </w:p>
    <w:p w14:paraId="0D164723" w14:textId="77777777" w:rsidR="00CD2BEE" w:rsidRDefault="00CD2BEE" w:rsidP="00CD2BEE">
      <w:pPr>
        <w:pStyle w:val="BodyTextL25"/>
      </w:pPr>
      <w:r>
        <w:t>When you are done with GVM services, use the following command to stop GVM.</w:t>
      </w:r>
    </w:p>
    <w:p w14:paraId="2AB3CF40" w14:textId="77777777" w:rsidR="00CD2BEE" w:rsidRDefault="00CD2BEE" w:rsidP="00CD2BEE">
      <w:pPr>
        <w:pStyle w:val="CMD"/>
      </w:pPr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4F22934E" w14:textId="77777777" w:rsidR="00CD2BEE" w:rsidRPr="00E75030" w:rsidRDefault="00CD2BEE" w:rsidP="00CD2BEE">
      <w:pPr>
        <w:pStyle w:val="CMD"/>
      </w:pPr>
      <w:r>
        <w:t xml:space="preserve">└─$ </w:t>
      </w:r>
      <w:proofErr w:type="spellStart"/>
      <w:r w:rsidRPr="007110D4">
        <w:rPr>
          <w:b/>
          <w:bCs/>
        </w:rPr>
        <w:t>sudo</w:t>
      </w:r>
      <w:proofErr w:type="spellEnd"/>
      <w:r w:rsidRPr="007110D4">
        <w:rPr>
          <w:b/>
          <w:bCs/>
        </w:rPr>
        <w:t xml:space="preserve"> </w:t>
      </w:r>
      <w:proofErr w:type="spellStart"/>
      <w:r w:rsidRPr="000F70F6">
        <w:rPr>
          <w:b/>
          <w:bCs/>
        </w:rPr>
        <w:t>gvm</w:t>
      </w:r>
      <w:proofErr w:type="spellEnd"/>
      <w:r w:rsidRPr="000F70F6">
        <w:rPr>
          <w:b/>
          <w:bCs/>
        </w:rPr>
        <w:t>-st</w:t>
      </w:r>
      <w:r>
        <w:rPr>
          <w:b/>
          <w:bCs/>
        </w:rPr>
        <w:t>op</w:t>
      </w:r>
    </w:p>
    <w:p w14:paraId="78A6306A" w14:textId="61E4402D" w:rsidR="00D778DF" w:rsidRPr="00E70096" w:rsidRDefault="00D778DF" w:rsidP="00524B71">
      <w:pPr>
        <w:pStyle w:val="Heading1"/>
        <w:numPr>
          <w:ilvl w:val="0"/>
          <w:numId w:val="0"/>
        </w:numPr>
        <w:ind w:left="360" w:hanging="360"/>
      </w:pPr>
      <w:r w:rsidRPr="00E70096">
        <w:t>Reflection</w:t>
      </w:r>
      <w:r w:rsidR="00075EA9">
        <w:t xml:space="preserve"> Questions</w:t>
      </w:r>
    </w:p>
    <w:p w14:paraId="1A9C4FDE" w14:textId="0C4C42A3" w:rsidR="00D778DF" w:rsidRDefault="00D2711F" w:rsidP="00416E6D">
      <w:pPr>
        <w:pStyle w:val="ReflectionQ"/>
      </w:pPr>
      <w:r>
        <w:t xml:space="preserve">In your opinion, which tool is easier to use? </w:t>
      </w:r>
      <w:r w:rsidR="00E94CDA">
        <w:t>Explain.</w:t>
      </w:r>
    </w:p>
    <w:p w14:paraId="757A6ED1" w14:textId="77777777" w:rsidR="00A0272C" w:rsidRPr="00327766" w:rsidRDefault="00A0272C" w:rsidP="00CB091D">
      <w:pPr>
        <w:pStyle w:val="AnswerLineL50"/>
      </w:pPr>
      <w:r w:rsidRPr="00327766">
        <w:t>&lt;Type your answer here&gt;</w:t>
      </w:r>
    </w:p>
    <w:p w14:paraId="08676778" w14:textId="6E5A393C" w:rsidR="00603503" w:rsidRDefault="00C76A25" w:rsidP="005B7AA0">
      <w:pPr>
        <w:pStyle w:val="ReflectionQ"/>
      </w:pPr>
      <w:r>
        <w:t>It is recommended to keep the databases of vulnerabilities updated every few days</w:t>
      </w:r>
      <w:r w:rsidR="00886AB9">
        <w:t xml:space="preserve">. </w:t>
      </w:r>
      <w:r>
        <w:t xml:space="preserve">Research on the internet the necessary commands to update the </w:t>
      </w:r>
      <w:r w:rsidR="0059008E">
        <w:t>GVM</w:t>
      </w:r>
      <w:r>
        <w:t xml:space="preserve"> CVE database</w:t>
      </w:r>
      <w:r w:rsidR="00886AB9">
        <w:t xml:space="preserve">. </w:t>
      </w:r>
      <w:r>
        <w:t>Why do you think it is necessary to keep a database of all CVEs (current and past) for use by vulnerability scanners?</w:t>
      </w:r>
    </w:p>
    <w:p w14:paraId="1F092CE6" w14:textId="77777777" w:rsidR="00A94D52" w:rsidRPr="00327766" w:rsidRDefault="00A94D52" w:rsidP="00E4472B">
      <w:pPr>
        <w:pStyle w:val="AnswerLineL50"/>
      </w:pPr>
      <w:r w:rsidRPr="00327766">
        <w:t>&lt;Type your answer here&gt;</w:t>
      </w:r>
    </w:p>
    <w:p w14:paraId="6376D5CE" w14:textId="77777777" w:rsidR="00CB74C6" w:rsidRPr="00A0039F" w:rsidRDefault="00CB74C6" w:rsidP="00A0039F">
      <w:pPr>
        <w:pStyle w:val="ConfigWindow"/>
      </w:pPr>
      <w:r w:rsidRPr="00A0039F">
        <w:t>End of document</w:t>
      </w:r>
    </w:p>
    <w:sectPr w:rsidR="00CB74C6" w:rsidRPr="00A0039F" w:rsidSect="009C318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5FD1C" w14:textId="77777777" w:rsidR="00785AC4" w:rsidRDefault="00785AC4" w:rsidP="00710659">
      <w:pPr>
        <w:spacing w:after="0" w:line="240" w:lineRule="auto"/>
      </w:pPr>
      <w:r>
        <w:separator/>
      </w:r>
    </w:p>
    <w:p w14:paraId="033BC356" w14:textId="77777777" w:rsidR="00785AC4" w:rsidRDefault="00785AC4"/>
  </w:endnote>
  <w:endnote w:type="continuationSeparator" w:id="0">
    <w:p w14:paraId="67ABE5B8" w14:textId="77777777" w:rsidR="00785AC4" w:rsidRDefault="00785AC4" w:rsidP="00710659">
      <w:pPr>
        <w:spacing w:after="0" w:line="240" w:lineRule="auto"/>
      </w:pPr>
      <w:r>
        <w:continuationSeparator/>
      </w:r>
    </w:p>
    <w:p w14:paraId="4898BD3A" w14:textId="77777777" w:rsidR="00785AC4" w:rsidRDefault="00785AC4"/>
  </w:endnote>
  <w:endnote w:type="continuationNotice" w:id="1">
    <w:p w14:paraId="6C6FB23E" w14:textId="77777777" w:rsidR="00785AC4" w:rsidRDefault="00785AC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F267E" w14:textId="30812DC4" w:rsidR="00926CB2" w:rsidRPr="00882B63" w:rsidRDefault="008E00D5" w:rsidP="00E859E3">
    <w:pPr>
      <w:pStyle w:val="Footer"/>
      <w:rPr>
        <w:szCs w:val="16"/>
      </w:rPr>
    </w:pPr>
    <w:r w:rsidRPr="00B31F19">
      <w:rPr>
        <w:rFonts w:ascii="Symbol" w:eastAsia="Symbol" w:hAnsi="Symbol" w:cs="Symbol"/>
      </w:rPr>
      <w:t></w:t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64A03">
          <w:t>2023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B64FE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C5588" w14:textId="16EA0085" w:rsidR="00882B63" w:rsidRPr="00882B63" w:rsidRDefault="00882B63" w:rsidP="00E859E3">
    <w:pPr>
      <w:pStyle w:val="Footer"/>
      <w:rPr>
        <w:szCs w:val="16"/>
      </w:rPr>
    </w:pPr>
    <w:r w:rsidRPr="00B31F19">
      <w:rPr>
        <w:rFonts w:ascii="Symbol" w:eastAsia="Symbol" w:hAnsi="Symbol" w:cs="Symbol"/>
      </w:rPr>
      <w:t></w:t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64A03">
          <w:t>2023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BB64FE">
      <w:rPr>
        <w:noProof/>
      </w:rPr>
      <w:t>2023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69EF3" w14:textId="77777777" w:rsidR="00785AC4" w:rsidRDefault="00785AC4" w:rsidP="00710659">
      <w:pPr>
        <w:spacing w:after="0" w:line="240" w:lineRule="auto"/>
      </w:pPr>
      <w:r>
        <w:separator/>
      </w:r>
    </w:p>
    <w:p w14:paraId="620CBD5F" w14:textId="77777777" w:rsidR="00785AC4" w:rsidRDefault="00785AC4"/>
  </w:footnote>
  <w:footnote w:type="continuationSeparator" w:id="0">
    <w:p w14:paraId="62709254" w14:textId="77777777" w:rsidR="00785AC4" w:rsidRDefault="00785AC4" w:rsidP="00710659">
      <w:pPr>
        <w:spacing w:after="0" w:line="240" w:lineRule="auto"/>
      </w:pPr>
      <w:r>
        <w:continuationSeparator/>
      </w:r>
    </w:p>
    <w:p w14:paraId="13AA824D" w14:textId="77777777" w:rsidR="00785AC4" w:rsidRDefault="00785AC4"/>
  </w:footnote>
  <w:footnote w:type="continuationNotice" w:id="1">
    <w:p w14:paraId="5D10A5BB" w14:textId="77777777" w:rsidR="00785AC4" w:rsidRDefault="00785AC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58156592E7954074A9F56D0020FDC5C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D1F8D0E" w14:textId="70D5C8A9" w:rsidR="00926CB2" w:rsidRDefault="00064DB0" w:rsidP="008402F2">
        <w:pPr>
          <w:pStyle w:val="PageHead"/>
        </w:pPr>
        <w:r>
          <w:t>Lab - Vulnerability Scanning with Kali Tools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E537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319A874" wp14:editId="6A604E8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437C5"/>
    <w:multiLevelType w:val="hybridMultilevel"/>
    <w:tmpl w:val="87FEA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0FBD7F30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9A919B2"/>
    <w:multiLevelType w:val="hybridMultilevel"/>
    <w:tmpl w:val="D5D62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5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</w:num>
  <w:num w:numId="10">
    <w:abstractNumId w:val="1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9"/>
  </w:num>
  <w:num w:numId="14">
    <w:abstractNumId w:val="8"/>
  </w:num>
  <w:num w:numId="15">
    <w:abstractNumId w:val="6"/>
  </w:num>
  <w:num w:numId="16">
    <w:abstractNumId w:val="2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de Alanda">
    <w15:presenceInfo w15:providerId="AD" w15:userId="S::hi220015@student.uthm.edu.my::ed2e99f2-fe93-4125-b775-945d36f6bc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attachedTemplate r:id="rId1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99"/>
    <w:rsid w:val="00001BDF"/>
    <w:rsid w:val="0000380F"/>
    <w:rsid w:val="00004175"/>
    <w:rsid w:val="000059C9"/>
    <w:rsid w:val="00006A83"/>
    <w:rsid w:val="00012B4A"/>
    <w:rsid w:val="00012C22"/>
    <w:rsid w:val="000160F7"/>
    <w:rsid w:val="00016D5B"/>
    <w:rsid w:val="00016F30"/>
    <w:rsid w:val="0002047C"/>
    <w:rsid w:val="00020C2D"/>
    <w:rsid w:val="00021B9A"/>
    <w:rsid w:val="00023CE2"/>
    <w:rsid w:val="000242D6"/>
    <w:rsid w:val="00024EE5"/>
    <w:rsid w:val="0002683C"/>
    <w:rsid w:val="00026BD0"/>
    <w:rsid w:val="000309A9"/>
    <w:rsid w:val="00041AF6"/>
    <w:rsid w:val="00041D5C"/>
    <w:rsid w:val="00044E62"/>
    <w:rsid w:val="00050BA4"/>
    <w:rsid w:val="0005141D"/>
    <w:rsid w:val="00051738"/>
    <w:rsid w:val="0005242B"/>
    <w:rsid w:val="00052548"/>
    <w:rsid w:val="000527BB"/>
    <w:rsid w:val="00060696"/>
    <w:rsid w:val="00062D89"/>
    <w:rsid w:val="00064DB0"/>
    <w:rsid w:val="00067A67"/>
    <w:rsid w:val="00070C16"/>
    <w:rsid w:val="00072F78"/>
    <w:rsid w:val="00073C37"/>
    <w:rsid w:val="00075EA9"/>
    <w:rsid w:val="000769CF"/>
    <w:rsid w:val="00080AD8"/>
    <w:rsid w:val="000815D8"/>
    <w:rsid w:val="00084C99"/>
    <w:rsid w:val="00085CC6"/>
    <w:rsid w:val="00087D0F"/>
    <w:rsid w:val="00090C07"/>
    <w:rsid w:val="0009147A"/>
    <w:rsid w:val="00091E8D"/>
    <w:rsid w:val="0009378D"/>
    <w:rsid w:val="00097163"/>
    <w:rsid w:val="000A0329"/>
    <w:rsid w:val="000A22C8"/>
    <w:rsid w:val="000A6343"/>
    <w:rsid w:val="000B2344"/>
    <w:rsid w:val="000B5600"/>
    <w:rsid w:val="000B7DE5"/>
    <w:rsid w:val="000C2118"/>
    <w:rsid w:val="000C333E"/>
    <w:rsid w:val="000C5EF2"/>
    <w:rsid w:val="000C6425"/>
    <w:rsid w:val="000C6E6E"/>
    <w:rsid w:val="000C7B7D"/>
    <w:rsid w:val="000D55B4"/>
    <w:rsid w:val="000E3174"/>
    <w:rsid w:val="000E3DA6"/>
    <w:rsid w:val="000E65F0"/>
    <w:rsid w:val="000F072C"/>
    <w:rsid w:val="000F2074"/>
    <w:rsid w:val="000F31D7"/>
    <w:rsid w:val="000F6743"/>
    <w:rsid w:val="000F70F6"/>
    <w:rsid w:val="001006C2"/>
    <w:rsid w:val="00101BE8"/>
    <w:rsid w:val="00103401"/>
    <w:rsid w:val="00103A44"/>
    <w:rsid w:val="00103D36"/>
    <w:rsid w:val="0010436E"/>
    <w:rsid w:val="001055BC"/>
    <w:rsid w:val="00107B2B"/>
    <w:rsid w:val="00112AC5"/>
    <w:rsid w:val="001133DD"/>
    <w:rsid w:val="00113C7E"/>
    <w:rsid w:val="00120CBE"/>
    <w:rsid w:val="00121BAE"/>
    <w:rsid w:val="00122111"/>
    <w:rsid w:val="00125806"/>
    <w:rsid w:val="001261C4"/>
    <w:rsid w:val="001263C7"/>
    <w:rsid w:val="00130A20"/>
    <w:rsid w:val="001314FB"/>
    <w:rsid w:val="001366EC"/>
    <w:rsid w:val="0014219C"/>
    <w:rsid w:val="001425ED"/>
    <w:rsid w:val="001433C1"/>
    <w:rsid w:val="00143450"/>
    <w:rsid w:val="001437EB"/>
    <w:rsid w:val="00144997"/>
    <w:rsid w:val="001523C0"/>
    <w:rsid w:val="001535FE"/>
    <w:rsid w:val="00154E3A"/>
    <w:rsid w:val="00155352"/>
    <w:rsid w:val="00157437"/>
    <w:rsid w:val="00157902"/>
    <w:rsid w:val="00160C64"/>
    <w:rsid w:val="00162105"/>
    <w:rsid w:val="00162EEA"/>
    <w:rsid w:val="00163164"/>
    <w:rsid w:val="001652BC"/>
    <w:rsid w:val="00166253"/>
    <w:rsid w:val="001704B7"/>
    <w:rsid w:val="001708A6"/>
    <w:rsid w:val="001710C0"/>
    <w:rsid w:val="00172AFB"/>
    <w:rsid w:val="00174D6F"/>
    <w:rsid w:val="001772B8"/>
    <w:rsid w:val="00177310"/>
    <w:rsid w:val="00177B76"/>
    <w:rsid w:val="001805FF"/>
    <w:rsid w:val="00180FBF"/>
    <w:rsid w:val="001813C3"/>
    <w:rsid w:val="00182CF4"/>
    <w:rsid w:val="00186CE1"/>
    <w:rsid w:val="00191F00"/>
    <w:rsid w:val="00192F12"/>
    <w:rsid w:val="00193F14"/>
    <w:rsid w:val="001955F2"/>
    <w:rsid w:val="00196CBC"/>
    <w:rsid w:val="0019753E"/>
    <w:rsid w:val="00197614"/>
    <w:rsid w:val="001A0312"/>
    <w:rsid w:val="001A15DA"/>
    <w:rsid w:val="001A2694"/>
    <w:rsid w:val="001A38C2"/>
    <w:rsid w:val="001A3CC7"/>
    <w:rsid w:val="001A5494"/>
    <w:rsid w:val="001A67A4"/>
    <w:rsid w:val="001A69AC"/>
    <w:rsid w:val="001B2462"/>
    <w:rsid w:val="001B67D8"/>
    <w:rsid w:val="001B6F95"/>
    <w:rsid w:val="001C05A1"/>
    <w:rsid w:val="001C1D9E"/>
    <w:rsid w:val="001C5998"/>
    <w:rsid w:val="001C5BCD"/>
    <w:rsid w:val="001C7C3B"/>
    <w:rsid w:val="001D13B5"/>
    <w:rsid w:val="001D5B6F"/>
    <w:rsid w:val="001D6A73"/>
    <w:rsid w:val="001E0AB8"/>
    <w:rsid w:val="001E27EB"/>
    <w:rsid w:val="001E3777"/>
    <w:rsid w:val="001E38E0"/>
    <w:rsid w:val="001E38F3"/>
    <w:rsid w:val="001E4597"/>
    <w:rsid w:val="001E4E72"/>
    <w:rsid w:val="001E516C"/>
    <w:rsid w:val="001E62B3"/>
    <w:rsid w:val="001E6424"/>
    <w:rsid w:val="001F0171"/>
    <w:rsid w:val="001F0ABB"/>
    <w:rsid w:val="001F0D77"/>
    <w:rsid w:val="001F643A"/>
    <w:rsid w:val="001F7DD8"/>
    <w:rsid w:val="00201928"/>
    <w:rsid w:val="00203E26"/>
    <w:rsid w:val="0020449C"/>
    <w:rsid w:val="00205696"/>
    <w:rsid w:val="002113B8"/>
    <w:rsid w:val="00214254"/>
    <w:rsid w:val="00215665"/>
    <w:rsid w:val="002163BB"/>
    <w:rsid w:val="0021792C"/>
    <w:rsid w:val="00220155"/>
    <w:rsid w:val="00220909"/>
    <w:rsid w:val="00220994"/>
    <w:rsid w:val="00220A45"/>
    <w:rsid w:val="002240AB"/>
    <w:rsid w:val="0022461A"/>
    <w:rsid w:val="00225E37"/>
    <w:rsid w:val="00225FB0"/>
    <w:rsid w:val="00230101"/>
    <w:rsid w:val="00231449"/>
    <w:rsid w:val="00231DCA"/>
    <w:rsid w:val="00232445"/>
    <w:rsid w:val="00235792"/>
    <w:rsid w:val="00237891"/>
    <w:rsid w:val="002417FE"/>
    <w:rsid w:val="00241FF8"/>
    <w:rsid w:val="00242E3A"/>
    <w:rsid w:val="002438B2"/>
    <w:rsid w:val="00246492"/>
    <w:rsid w:val="002506CF"/>
    <w:rsid w:val="0025107F"/>
    <w:rsid w:val="00255AAD"/>
    <w:rsid w:val="00260CD4"/>
    <w:rsid w:val="0026219C"/>
    <w:rsid w:val="002639D8"/>
    <w:rsid w:val="00265F77"/>
    <w:rsid w:val="00266C83"/>
    <w:rsid w:val="00270FCC"/>
    <w:rsid w:val="002768DC"/>
    <w:rsid w:val="00281BA4"/>
    <w:rsid w:val="00284D09"/>
    <w:rsid w:val="00294C8F"/>
    <w:rsid w:val="00297C4E"/>
    <w:rsid w:val="002A091F"/>
    <w:rsid w:val="002A0B2E"/>
    <w:rsid w:val="002A0DC1"/>
    <w:rsid w:val="002A6C56"/>
    <w:rsid w:val="002B0A79"/>
    <w:rsid w:val="002B0D71"/>
    <w:rsid w:val="002B3A24"/>
    <w:rsid w:val="002C04C4"/>
    <w:rsid w:val="002C090C"/>
    <w:rsid w:val="002C11A3"/>
    <w:rsid w:val="002C1243"/>
    <w:rsid w:val="002C1815"/>
    <w:rsid w:val="002C19CF"/>
    <w:rsid w:val="002C443D"/>
    <w:rsid w:val="002C475E"/>
    <w:rsid w:val="002C5882"/>
    <w:rsid w:val="002C6AD6"/>
    <w:rsid w:val="002C797D"/>
    <w:rsid w:val="002D13C4"/>
    <w:rsid w:val="002D6C2A"/>
    <w:rsid w:val="002D7A86"/>
    <w:rsid w:val="002F2B66"/>
    <w:rsid w:val="002F4100"/>
    <w:rsid w:val="002F45FF"/>
    <w:rsid w:val="002F66D3"/>
    <w:rsid w:val="002F6D17"/>
    <w:rsid w:val="00302887"/>
    <w:rsid w:val="00302E94"/>
    <w:rsid w:val="003056EB"/>
    <w:rsid w:val="00306099"/>
    <w:rsid w:val="003071FF"/>
    <w:rsid w:val="0030742D"/>
    <w:rsid w:val="00310652"/>
    <w:rsid w:val="00311065"/>
    <w:rsid w:val="0031371D"/>
    <w:rsid w:val="0031639E"/>
    <w:rsid w:val="0031789F"/>
    <w:rsid w:val="00320606"/>
    <w:rsid w:val="00320788"/>
    <w:rsid w:val="003216AE"/>
    <w:rsid w:val="00321836"/>
    <w:rsid w:val="003233A3"/>
    <w:rsid w:val="00326E08"/>
    <w:rsid w:val="00327766"/>
    <w:rsid w:val="00334C33"/>
    <w:rsid w:val="0034218C"/>
    <w:rsid w:val="0034455D"/>
    <w:rsid w:val="00345BF0"/>
    <w:rsid w:val="0034604B"/>
    <w:rsid w:val="00346D17"/>
    <w:rsid w:val="00347972"/>
    <w:rsid w:val="00350A83"/>
    <w:rsid w:val="0035469B"/>
    <w:rsid w:val="003559CC"/>
    <w:rsid w:val="00355D4B"/>
    <w:rsid w:val="003569D7"/>
    <w:rsid w:val="003576B3"/>
    <w:rsid w:val="003608AC"/>
    <w:rsid w:val="003626B7"/>
    <w:rsid w:val="00363A23"/>
    <w:rsid w:val="0036440C"/>
    <w:rsid w:val="0036465A"/>
    <w:rsid w:val="003652B3"/>
    <w:rsid w:val="00365397"/>
    <w:rsid w:val="00386D65"/>
    <w:rsid w:val="00390C38"/>
    <w:rsid w:val="00392748"/>
    <w:rsid w:val="00392C65"/>
    <w:rsid w:val="00392ED5"/>
    <w:rsid w:val="00393F97"/>
    <w:rsid w:val="00393FE2"/>
    <w:rsid w:val="00397871"/>
    <w:rsid w:val="003A19DC"/>
    <w:rsid w:val="003A1B45"/>
    <w:rsid w:val="003A220C"/>
    <w:rsid w:val="003A224E"/>
    <w:rsid w:val="003A50D3"/>
    <w:rsid w:val="003B256A"/>
    <w:rsid w:val="003B3055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15D2"/>
    <w:rsid w:val="003D41BC"/>
    <w:rsid w:val="003D56E1"/>
    <w:rsid w:val="003D6EF1"/>
    <w:rsid w:val="003E3F86"/>
    <w:rsid w:val="003E5BE5"/>
    <w:rsid w:val="003F18D1"/>
    <w:rsid w:val="003F1B40"/>
    <w:rsid w:val="003F20EC"/>
    <w:rsid w:val="003F4F0E"/>
    <w:rsid w:val="003F6096"/>
    <w:rsid w:val="003F6E06"/>
    <w:rsid w:val="00400240"/>
    <w:rsid w:val="004022E7"/>
    <w:rsid w:val="004036E5"/>
    <w:rsid w:val="00403C7A"/>
    <w:rsid w:val="004057A6"/>
    <w:rsid w:val="00406554"/>
    <w:rsid w:val="00407755"/>
    <w:rsid w:val="00410238"/>
    <w:rsid w:val="0041293B"/>
    <w:rsid w:val="004131B0"/>
    <w:rsid w:val="00414D90"/>
    <w:rsid w:val="00416C42"/>
    <w:rsid w:val="00416E6D"/>
    <w:rsid w:val="00422476"/>
    <w:rsid w:val="00422694"/>
    <w:rsid w:val="0042298C"/>
    <w:rsid w:val="0042385C"/>
    <w:rsid w:val="00426FA5"/>
    <w:rsid w:val="00430A7E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8ED"/>
    <w:rsid w:val="00462B9F"/>
    <w:rsid w:val="004648E1"/>
    <w:rsid w:val="004659EE"/>
    <w:rsid w:val="00473E34"/>
    <w:rsid w:val="0047591A"/>
    <w:rsid w:val="00476BA9"/>
    <w:rsid w:val="00481650"/>
    <w:rsid w:val="004901EE"/>
    <w:rsid w:val="00490807"/>
    <w:rsid w:val="004936C2"/>
    <w:rsid w:val="0049379C"/>
    <w:rsid w:val="004A0324"/>
    <w:rsid w:val="004A1CA0"/>
    <w:rsid w:val="004A22E9"/>
    <w:rsid w:val="004A3D2A"/>
    <w:rsid w:val="004A4ACD"/>
    <w:rsid w:val="004A506C"/>
    <w:rsid w:val="004A5151"/>
    <w:rsid w:val="004A5BC5"/>
    <w:rsid w:val="004B023D"/>
    <w:rsid w:val="004C0909"/>
    <w:rsid w:val="004C3F97"/>
    <w:rsid w:val="004C5D09"/>
    <w:rsid w:val="004D01F2"/>
    <w:rsid w:val="004D2CED"/>
    <w:rsid w:val="004D3339"/>
    <w:rsid w:val="004D353F"/>
    <w:rsid w:val="004D36D7"/>
    <w:rsid w:val="004D5103"/>
    <w:rsid w:val="004D682B"/>
    <w:rsid w:val="004D7C5F"/>
    <w:rsid w:val="004E6152"/>
    <w:rsid w:val="004F344A"/>
    <w:rsid w:val="004F3AB8"/>
    <w:rsid w:val="004F4EC3"/>
    <w:rsid w:val="004F74CE"/>
    <w:rsid w:val="00504D52"/>
    <w:rsid w:val="00504ED4"/>
    <w:rsid w:val="005055B8"/>
    <w:rsid w:val="00510639"/>
    <w:rsid w:val="00511791"/>
    <w:rsid w:val="00512976"/>
    <w:rsid w:val="005133F6"/>
    <w:rsid w:val="005139BE"/>
    <w:rsid w:val="00516142"/>
    <w:rsid w:val="0051681C"/>
    <w:rsid w:val="00520027"/>
    <w:rsid w:val="0052093C"/>
    <w:rsid w:val="00521B31"/>
    <w:rsid w:val="00521DDF"/>
    <w:rsid w:val="00522469"/>
    <w:rsid w:val="0052400A"/>
    <w:rsid w:val="00524B71"/>
    <w:rsid w:val="005305D0"/>
    <w:rsid w:val="00536277"/>
    <w:rsid w:val="00536F43"/>
    <w:rsid w:val="00540931"/>
    <w:rsid w:val="00542616"/>
    <w:rsid w:val="005468C1"/>
    <w:rsid w:val="005510BA"/>
    <w:rsid w:val="005538C8"/>
    <w:rsid w:val="00554B4E"/>
    <w:rsid w:val="00556C02"/>
    <w:rsid w:val="00561BB2"/>
    <w:rsid w:val="00563249"/>
    <w:rsid w:val="00564138"/>
    <w:rsid w:val="00564A03"/>
    <w:rsid w:val="00564C74"/>
    <w:rsid w:val="00570A65"/>
    <w:rsid w:val="00575F2C"/>
    <w:rsid w:val="005762B1"/>
    <w:rsid w:val="00580456"/>
    <w:rsid w:val="00580E73"/>
    <w:rsid w:val="0059008E"/>
    <w:rsid w:val="00592329"/>
    <w:rsid w:val="00593386"/>
    <w:rsid w:val="00596998"/>
    <w:rsid w:val="0059790F"/>
    <w:rsid w:val="005A4017"/>
    <w:rsid w:val="005A6E62"/>
    <w:rsid w:val="005A70FA"/>
    <w:rsid w:val="005B2FB3"/>
    <w:rsid w:val="005B7AA0"/>
    <w:rsid w:val="005C6B48"/>
    <w:rsid w:val="005C6DE5"/>
    <w:rsid w:val="005D2B29"/>
    <w:rsid w:val="005D354A"/>
    <w:rsid w:val="005D3E53"/>
    <w:rsid w:val="005D506C"/>
    <w:rsid w:val="005D7184"/>
    <w:rsid w:val="005E3235"/>
    <w:rsid w:val="005E4176"/>
    <w:rsid w:val="005E4876"/>
    <w:rsid w:val="005E65B5"/>
    <w:rsid w:val="005E7A54"/>
    <w:rsid w:val="005F0301"/>
    <w:rsid w:val="005F3155"/>
    <w:rsid w:val="005F3AE9"/>
    <w:rsid w:val="006007BB"/>
    <w:rsid w:val="00601DC0"/>
    <w:rsid w:val="00601EF3"/>
    <w:rsid w:val="006026BE"/>
    <w:rsid w:val="006034CB"/>
    <w:rsid w:val="00603503"/>
    <w:rsid w:val="006039A8"/>
    <w:rsid w:val="00603C52"/>
    <w:rsid w:val="006056D9"/>
    <w:rsid w:val="00606D66"/>
    <w:rsid w:val="006131CE"/>
    <w:rsid w:val="0061336B"/>
    <w:rsid w:val="00617D6E"/>
    <w:rsid w:val="00620ED5"/>
    <w:rsid w:val="00622D61"/>
    <w:rsid w:val="00624198"/>
    <w:rsid w:val="00634D1B"/>
    <w:rsid w:val="006364BA"/>
    <w:rsid w:val="00636C28"/>
    <w:rsid w:val="006428E5"/>
    <w:rsid w:val="0064437A"/>
    <w:rsid w:val="00644958"/>
    <w:rsid w:val="006513FB"/>
    <w:rsid w:val="00656EEF"/>
    <w:rsid w:val="006576AF"/>
    <w:rsid w:val="006607C8"/>
    <w:rsid w:val="00672919"/>
    <w:rsid w:val="00673C82"/>
    <w:rsid w:val="006772ED"/>
    <w:rsid w:val="00677544"/>
    <w:rsid w:val="006806C7"/>
    <w:rsid w:val="00681687"/>
    <w:rsid w:val="00682762"/>
    <w:rsid w:val="00686295"/>
    <w:rsid w:val="00686587"/>
    <w:rsid w:val="006904CF"/>
    <w:rsid w:val="00695EE2"/>
    <w:rsid w:val="0069660B"/>
    <w:rsid w:val="006A0513"/>
    <w:rsid w:val="006A1B33"/>
    <w:rsid w:val="006A3319"/>
    <w:rsid w:val="006A48F1"/>
    <w:rsid w:val="006A642D"/>
    <w:rsid w:val="006A71A3"/>
    <w:rsid w:val="006B03F2"/>
    <w:rsid w:val="006B14C1"/>
    <w:rsid w:val="006B1639"/>
    <w:rsid w:val="006B28F0"/>
    <w:rsid w:val="006B3044"/>
    <w:rsid w:val="006B5CA7"/>
    <w:rsid w:val="006B5E89"/>
    <w:rsid w:val="006BF839"/>
    <w:rsid w:val="006C19B2"/>
    <w:rsid w:val="006C30A0"/>
    <w:rsid w:val="006C35FF"/>
    <w:rsid w:val="006C3FCF"/>
    <w:rsid w:val="006C57F2"/>
    <w:rsid w:val="006C5949"/>
    <w:rsid w:val="006C6832"/>
    <w:rsid w:val="006D04BB"/>
    <w:rsid w:val="006D1370"/>
    <w:rsid w:val="006D2C28"/>
    <w:rsid w:val="006D3FC1"/>
    <w:rsid w:val="006D7590"/>
    <w:rsid w:val="006E372B"/>
    <w:rsid w:val="006E5FE9"/>
    <w:rsid w:val="006E6581"/>
    <w:rsid w:val="006E71DF"/>
    <w:rsid w:val="006E7814"/>
    <w:rsid w:val="006F1616"/>
    <w:rsid w:val="006F1CC4"/>
    <w:rsid w:val="006F2A86"/>
    <w:rsid w:val="006F3163"/>
    <w:rsid w:val="006F5FED"/>
    <w:rsid w:val="006F6A15"/>
    <w:rsid w:val="006F6E37"/>
    <w:rsid w:val="0070435F"/>
    <w:rsid w:val="00705FEC"/>
    <w:rsid w:val="00710659"/>
    <w:rsid w:val="00710CA0"/>
    <w:rsid w:val="007110D4"/>
    <w:rsid w:val="0071147A"/>
    <w:rsid w:val="0071185D"/>
    <w:rsid w:val="00721E01"/>
    <w:rsid w:val="007222AD"/>
    <w:rsid w:val="0072465D"/>
    <w:rsid w:val="007267CF"/>
    <w:rsid w:val="00731F3F"/>
    <w:rsid w:val="00733BAB"/>
    <w:rsid w:val="00734BF4"/>
    <w:rsid w:val="0073604C"/>
    <w:rsid w:val="007436BF"/>
    <w:rsid w:val="007443E9"/>
    <w:rsid w:val="00745DCE"/>
    <w:rsid w:val="007467DA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56C8"/>
    <w:rsid w:val="0078405B"/>
    <w:rsid w:val="00785AC4"/>
    <w:rsid w:val="00786F58"/>
    <w:rsid w:val="00787CC1"/>
    <w:rsid w:val="00792F4E"/>
    <w:rsid w:val="0079398D"/>
    <w:rsid w:val="007941D2"/>
    <w:rsid w:val="00796C25"/>
    <w:rsid w:val="007A0080"/>
    <w:rsid w:val="007A25EE"/>
    <w:rsid w:val="007A287C"/>
    <w:rsid w:val="007A3B2A"/>
    <w:rsid w:val="007A52D0"/>
    <w:rsid w:val="007A5572"/>
    <w:rsid w:val="007B0C9D"/>
    <w:rsid w:val="007B3AFE"/>
    <w:rsid w:val="007B5522"/>
    <w:rsid w:val="007C0EE0"/>
    <w:rsid w:val="007C1B71"/>
    <w:rsid w:val="007C2FBB"/>
    <w:rsid w:val="007C3F28"/>
    <w:rsid w:val="007C46C7"/>
    <w:rsid w:val="007C4826"/>
    <w:rsid w:val="007C7164"/>
    <w:rsid w:val="007C7413"/>
    <w:rsid w:val="007D1984"/>
    <w:rsid w:val="007D1B6A"/>
    <w:rsid w:val="007D2AFE"/>
    <w:rsid w:val="007D3184"/>
    <w:rsid w:val="007E0FE5"/>
    <w:rsid w:val="007E3264"/>
    <w:rsid w:val="007E3FEA"/>
    <w:rsid w:val="007E6402"/>
    <w:rsid w:val="007F0A0B"/>
    <w:rsid w:val="007F38E3"/>
    <w:rsid w:val="007F3A60"/>
    <w:rsid w:val="007F3D0B"/>
    <w:rsid w:val="007F6F62"/>
    <w:rsid w:val="007F7C94"/>
    <w:rsid w:val="008004AB"/>
    <w:rsid w:val="00801031"/>
    <w:rsid w:val="00802F79"/>
    <w:rsid w:val="00802FFA"/>
    <w:rsid w:val="0080340D"/>
    <w:rsid w:val="00804C99"/>
    <w:rsid w:val="00806BC1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33D7"/>
    <w:rsid w:val="00844A2A"/>
    <w:rsid w:val="0084564F"/>
    <w:rsid w:val="00846494"/>
    <w:rsid w:val="00847B20"/>
    <w:rsid w:val="00847B42"/>
    <w:rsid w:val="008509D3"/>
    <w:rsid w:val="00853418"/>
    <w:rsid w:val="00856EBD"/>
    <w:rsid w:val="00857CF6"/>
    <w:rsid w:val="00860FF2"/>
    <w:rsid w:val="008610ED"/>
    <w:rsid w:val="00861C6A"/>
    <w:rsid w:val="00865199"/>
    <w:rsid w:val="00867EAF"/>
    <w:rsid w:val="0087041B"/>
    <w:rsid w:val="00870763"/>
    <w:rsid w:val="008713EA"/>
    <w:rsid w:val="00873C6B"/>
    <w:rsid w:val="00882B63"/>
    <w:rsid w:val="00883500"/>
    <w:rsid w:val="0088426A"/>
    <w:rsid w:val="008852BA"/>
    <w:rsid w:val="00886AB9"/>
    <w:rsid w:val="00890108"/>
    <w:rsid w:val="00892B26"/>
    <w:rsid w:val="00893877"/>
    <w:rsid w:val="0089532C"/>
    <w:rsid w:val="00896165"/>
    <w:rsid w:val="00896681"/>
    <w:rsid w:val="008A0118"/>
    <w:rsid w:val="008A2749"/>
    <w:rsid w:val="008A2C5C"/>
    <w:rsid w:val="008A3A90"/>
    <w:rsid w:val="008A5D3F"/>
    <w:rsid w:val="008B06D4"/>
    <w:rsid w:val="008B4F20"/>
    <w:rsid w:val="008B4F81"/>
    <w:rsid w:val="008B5730"/>
    <w:rsid w:val="008B68E7"/>
    <w:rsid w:val="008B7FFD"/>
    <w:rsid w:val="008C248E"/>
    <w:rsid w:val="008C286A"/>
    <w:rsid w:val="008C2920"/>
    <w:rsid w:val="008C4307"/>
    <w:rsid w:val="008D1C57"/>
    <w:rsid w:val="008D23DF"/>
    <w:rsid w:val="008D2B4B"/>
    <w:rsid w:val="008D3753"/>
    <w:rsid w:val="008D73BF"/>
    <w:rsid w:val="008D7F09"/>
    <w:rsid w:val="008E00D5"/>
    <w:rsid w:val="008E395E"/>
    <w:rsid w:val="008E5B64"/>
    <w:rsid w:val="008E682D"/>
    <w:rsid w:val="008E7DAA"/>
    <w:rsid w:val="008F0094"/>
    <w:rsid w:val="008F03EF"/>
    <w:rsid w:val="008F247E"/>
    <w:rsid w:val="008F340F"/>
    <w:rsid w:val="008F352D"/>
    <w:rsid w:val="00901E42"/>
    <w:rsid w:val="00903523"/>
    <w:rsid w:val="00906281"/>
    <w:rsid w:val="0090659A"/>
    <w:rsid w:val="00911080"/>
    <w:rsid w:val="00912500"/>
    <w:rsid w:val="009128DC"/>
    <w:rsid w:val="0091350B"/>
    <w:rsid w:val="00915986"/>
    <w:rsid w:val="00917624"/>
    <w:rsid w:val="0092598F"/>
    <w:rsid w:val="00926CB2"/>
    <w:rsid w:val="00930386"/>
    <w:rsid w:val="009309F5"/>
    <w:rsid w:val="00933237"/>
    <w:rsid w:val="00933F28"/>
    <w:rsid w:val="00937B04"/>
    <w:rsid w:val="009400C3"/>
    <w:rsid w:val="00941AB6"/>
    <w:rsid w:val="00941CB7"/>
    <w:rsid w:val="00942299"/>
    <w:rsid w:val="009453F7"/>
    <w:rsid w:val="00946667"/>
    <w:rsid w:val="009476C0"/>
    <w:rsid w:val="0095548E"/>
    <w:rsid w:val="00955AFC"/>
    <w:rsid w:val="00963E34"/>
    <w:rsid w:val="00964DFA"/>
    <w:rsid w:val="00970A69"/>
    <w:rsid w:val="00973B97"/>
    <w:rsid w:val="0098155C"/>
    <w:rsid w:val="00981CCA"/>
    <w:rsid w:val="00983B77"/>
    <w:rsid w:val="00991E9B"/>
    <w:rsid w:val="00996053"/>
    <w:rsid w:val="00997E71"/>
    <w:rsid w:val="009A0B2F"/>
    <w:rsid w:val="009A1CF4"/>
    <w:rsid w:val="009A37D7"/>
    <w:rsid w:val="009A384F"/>
    <w:rsid w:val="009A3FCF"/>
    <w:rsid w:val="009A4E17"/>
    <w:rsid w:val="009A6955"/>
    <w:rsid w:val="009B0697"/>
    <w:rsid w:val="009B2794"/>
    <w:rsid w:val="009B341C"/>
    <w:rsid w:val="009B366B"/>
    <w:rsid w:val="009B3B0F"/>
    <w:rsid w:val="009B5747"/>
    <w:rsid w:val="009C0392"/>
    <w:rsid w:val="009C0B81"/>
    <w:rsid w:val="009C0C43"/>
    <w:rsid w:val="009C1500"/>
    <w:rsid w:val="009C1659"/>
    <w:rsid w:val="009C3182"/>
    <w:rsid w:val="009D224C"/>
    <w:rsid w:val="009D2C27"/>
    <w:rsid w:val="009D5014"/>
    <w:rsid w:val="009D503E"/>
    <w:rsid w:val="009DC6C4"/>
    <w:rsid w:val="009E2309"/>
    <w:rsid w:val="009E23C5"/>
    <w:rsid w:val="009E42B9"/>
    <w:rsid w:val="009E4E17"/>
    <w:rsid w:val="009E51FE"/>
    <w:rsid w:val="009E54B9"/>
    <w:rsid w:val="009F004B"/>
    <w:rsid w:val="009F1F99"/>
    <w:rsid w:val="009F2E11"/>
    <w:rsid w:val="009F4B9C"/>
    <w:rsid w:val="009F4C2E"/>
    <w:rsid w:val="009F5B6F"/>
    <w:rsid w:val="009F6E22"/>
    <w:rsid w:val="00A0039F"/>
    <w:rsid w:val="00A00C5B"/>
    <w:rsid w:val="00A014A3"/>
    <w:rsid w:val="00A0272C"/>
    <w:rsid w:val="00A027CC"/>
    <w:rsid w:val="00A03AAD"/>
    <w:rsid w:val="00A0412D"/>
    <w:rsid w:val="00A1107E"/>
    <w:rsid w:val="00A15DF0"/>
    <w:rsid w:val="00A21211"/>
    <w:rsid w:val="00A2526F"/>
    <w:rsid w:val="00A27776"/>
    <w:rsid w:val="00A30F8A"/>
    <w:rsid w:val="00A31F72"/>
    <w:rsid w:val="00A33890"/>
    <w:rsid w:val="00A34E7F"/>
    <w:rsid w:val="00A35DBF"/>
    <w:rsid w:val="00A3663D"/>
    <w:rsid w:val="00A46F0A"/>
    <w:rsid w:val="00A46F25"/>
    <w:rsid w:val="00A47CC2"/>
    <w:rsid w:val="00A502BA"/>
    <w:rsid w:val="00A55F01"/>
    <w:rsid w:val="00A60146"/>
    <w:rsid w:val="00A601A9"/>
    <w:rsid w:val="00A60F6F"/>
    <w:rsid w:val="00A622C4"/>
    <w:rsid w:val="00A6283D"/>
    <w:rsid w:val="00A6656D"/>
    <w:rsid w:val="00A676FF"/>
    <w:rsid w:val="00A73B20"/>
    <w:rsid w:val="00A73BE5"/>
    <w:rsid w:val="00A73EBA"/>
    <w:rsid w:val="00A748C7"/>
    <w:rsid w:val="00A754B4"/>
    <w:rsid w:val="00A76665"/>
    <w:rsid w:val="00A76749"/>
    <w:rsid w:val="00A807C1"/>
    <w:rsid w:val="00A82658"/>
    <w:rsid w:val="00A8279D"/>
    <w:rsid w:val="00A83374"/>
    <w:rsid w:val="00A833EA"/>
    <w:rsid w:val="00A915F6"/>
    <w:rsid w:val="00A92D22"/>
    <w:rsid w:val="00A94D52"/>
    <w:rsid w:val="00A96172"/>
    <w:rsid w:val="00A96D52"/>
    <w:rsid w:val="00A97899"/>
    <w:rsid w:val="00A97C5F"/>
    <w:rsid w:val="00AA049F"/>
    <w:rsid w:val="00AA12D9"/>
    <w:rsid w:val="00AA3FAD"/>
    <w:rsid w:val="00AB0281"/>
    <w:rsid w:val="00AB0D6A"/>
    <w:rsid w:val="00AB43B3"/>
    <w:rsid w:val="00AB49B9"/>
    <w:rsid w:val="00AB501D"/>
    <w:rsid w:val="00AB758A"/>
    <w:rsid w:val="00AC027E"/>
    <w:rsid w:val="00AC05AB"/>
    <w:rsid w:val="00AC1E7E"/>
    <w:rsid w:val="00AC4A4D"/>
    <w:rsid w:val="00AC507D"/>
    <w:rsid w:val="00AC66E4"/>
    <w:rsid w:val="00AD0118"/>
    <w:rsid w:val="00AD04F2"/>
    <w:rsid w:val="00AD125C"/>
    <w:rsid w:val="00AD4578"/>
    <w:rsid w:val="00AD68E9"/>
    <w:rsid w:val="00AD73AA"/>
    <w:rsid w:val="00AD761F"/>
    <w:rsid w:val="00AE1328"/>
    <w:rsid w:val="00AE56C0"/>
    <w:rsid w:val="00AF77B0"/>
    <w:rsid w:val="00AF7ACC"/>
    <w:rsid w:val="00B00914"/>
    <w:rsid w:val="00B02A8E"/>
    <w:rsid w:val="00B052EE"/>
    <w:rsid w:val="00B05F68"/>
    <w:rsid w:val="00B1081F"/>
    <w:rsid w:val="00B1191D"/>
    <w:rsid w:val="00B2496B"/>
    <w:rsid w:val="00B27499"/>
    <w:rsid w:val="00B3010D"/>
    <w:rsid w:val="00B30C54"/>
    <w:rsid w:val="00B3284C"/>
    <w:rsid w:val="00B35151"/>
    <w:rsid w:val="00B377B7"/>
    <w:rsid w:val="00B41868"/>
    <w:rsid w:val="00B433F2"/>
    <w:rsid w:val="00B458E8"/>
    <w:rsid w:val="00B47940"/>
    <w:rsid w:val="00B51DDE"/>
    <w:rsid w:val="00B52F4C"/>
    <w:rsid w:val="00B533CF"/>
    <w:rsid w:val="00B5397B"/>
    <w:rsid w:val="00B53EE9"/>
    <w:rsid w:val="00B548BF"/>
    <w:rsid w:val="00B54DD9"/>
    <w:rsid w:val="00B6183E"/>
    <w:rsid w:val="00B62809"/>
    <w:rsid w:val="00B72F2A"/>
    <w:rsid w:val="00B74716"/>
    <w:rsid w:val="00B75C1E"/>
    <w:rsid w:val="00B7675A"/>
    <w:rsid w:val="00B76E2B"/>
    <w:rsid w:val="00B81898"/>
    <w:rsid w:val="00B82DED"/>
    <w:rsid w:val="00B8606B"/>
    <w:rsid w:val="00B878E7"/>
    <w:rsid w:val="00B879CC"/>
    <w:rsid w:val="00B9555E"/>
    <w:rsid w:val="00B97278"/>
    <w:rsid w:val="00B97943"/>
    <w:rsid w:val="00BA1D0B"/>
    <w:rsid w:val="00BA2804"/>
    <w:rsid w:val="00BA2B50"/>
    <w:rsid w:val="00BA6972"/>
    <w:rsid w:val="00BB1E0D"/>
    <w:rsid w:val="00BB26C8"/>
    <w:rsid w:val="00BB4D9B"/>
    <w:rsid w:val="00BB64FE"/>
    <w:rsid w:val="00BB73FF"/>
    <w:rsid w:val="00BB7688"/>
    <w:rsid w:val="00BC7423"/>
    <w:rsid w:val="00BC7CAC"/>
    <w:rsid w:val="00BD0B23"/>
    <w:rsid w:val="00BD1E5D"/>
    <w:rsid w:val="00BD6D76"/>
    <w:rsid w:val="00BE1C5F"/>
    <w:rsid w:val="00BE2261"/>
    <w:rsid w:val="00BE3A73"/>
    <w:rsid w:val="00BE56B3"/>
    <w:rsid w:val="00BE676D"/>
    <w:rsid w:val="00BF04E8"/>
    <w:rsid w:val="00BF16BF"/>
    <w:rsid w:val="00BF387A"/>
    <w:rsid w:val="00BF4D1F"/>
    <w:rsid w:val="00BF76BE"/>
    <w:rsid w:val="00C0248C"/>
    <w:rsid w:val="00C02A73"/>
    <w:rsid w:val="00C063D2"/>
    <w:rsid w:val="00C07FD9"/>
    <w:rsid w:val="00C10955"/>
    <w:rsid w:val="00C11C4D"/>
    <w:rsid w:val="00C15A7E"/>
    <w:rsid w:val="00C162C0"/>
    <w:rsid w:val="00C1712C"/>
    <w:rsid w:val="00C20634"/>
    <w:rsid w:val="00C212E0"/>
    <w:rsid w:val="00C23343"/>
    <w:rsid w:val="00C23E16"/>
    <w:rsid w:val="00C27E37"/>
    <w:rsid w:val="00C32713"/>
    <w:rsid w:val="00C351B8"/>
    <w:rsid w:val="00C37C35"/>
    <w:rsid w:val="00C410D9"/>
    <w:rsid w:val="00C4190B"/>
    <w:rsid w:val="00C41EDF"/>
    <w:rsid w:val="00C44D71"/>
    <w:rsid w:val="00C44DB7"/>
    <w:rsid w:val="00C4510A"/>
    <w:rsid w:val="00C477C2"/>
    <w:rsid w:val="00C47F2E"/>
    <w:rsid w:val="00C52BA6"/>
    <w:rsid w:val="00C56646"/>
    <w:rsid w:val="00C57A1A"/>
    <w:rsid w:val="00C60BBD"/>
    <w:rsid w:val="00C60EA8"/>
    <w:rsid w:val="00C6258F"/>
    <w:rsid w:val="00C62C41"/>
    <w:rsid w:val="00C63DF6"/>
    <w:rsid w:val="00C63E58"/>
    <w:rsid w:val="00C6495E"/>
    <w:rsid w:val="00C665A2"/>
    <w:rsid w:val="00C670EE"/>
    <w:rsid w:val="00C67E3B"/>
    <w:rsid w:val="00C71027"/>
    <w:rsid w:val="00C71F4C"/>
    <w:rsid w:val="00C73E03"/>
    <w:rsid w:val="00C76A25"/>
    <w:rsid w:val="00C77B29"/>
    <w:rsid w:val="00C87039"/>
    <w:rsid w:val="00C8718B"/>
    <w:rsid w:val="00C872E4"/>
    <w:rsid w:val="00C878D9"/>
    <w:rsid w:val="00C90311"/>
    <w:rsid w:val="00C9187F"/>
    <w:rsid w:val="00C91C26"/>
    <w:rsid w:val="00CA09AC"/>
    <w:rsid w:val="00CA2BB2"/>
    <w:rsid w:val="00CA3043"/>
    <w:rsid w:val="00CA73D5"/>
    <w:rsid w:val="00CB091D"/>
    <w:rsid w:val="00CB2FC9"/>
    <w:rsid w:val="00CB5068"/>
    <w:rsid w:val="00CB74C6"/>
    <w:rsid w:val="00CB7D2B"/>
    <w:rsid w:val="00CC0857"/>
    <w:rsid w:val="00CC1C87"/>
    <w:rsid w:val="00CC3000"/>
    <w:rsid w:val="00CC4859"/>
    <w:rsid w:val="00CC7A35"/>
    <w:rsid w:val="00CD072A"/>
    <w:rsid w:val="00CD1070"/>
    <w:rsid w:val="00CD2BEE"/>
    <w:rsid w:val="00CD40B1"/>
    <w:rsid w:val="00CD51E0"/>
    <w:rsid w:val="00CD6B9D"/>
    <w:rsid w:val="00CD7C62"/>
    <w:rsid w:val="00CD7F73"/>
    <w:rsid w:val="00CE26C5"/>
    <w:rsid w:val="00CE36AF"/>
    <w:rsid w:val="00CE47F3"/>
    <w:rsid w:val="00CE54DD"/>
    <w:rsid w:val="00CE7497"/>
    <w:rsid w:val="00CE7D56"/>
    <w:rsid w:val="00CF0DA5"/>
    <w:rsid w:val="00CF18EA"/>
    <w:rsid w:val="00CF26E3"/>
    <w:rsid w:val="00CF5D31"/>
    <w:rsid w:val="00CF5F3B"/>
    <w:rsid w:val="00CF65BD"/>
    <w:rsid w:val="00CF7733"/>
    <w:rsid w:val="00CF791A"/>
    <w:rsid w:val="00D00513"/>
    <w:rsid w:val="00D00D7D"/>
    <w:rsid w:val="00D028F3"/>
    <w:rsid w:val="00D030AE"/>
    <w:rsid w:val="00D05DF4"/>
    <w:rsid w:val="00D06010"/>
    <w:rsid w:val="00D10DDD"/>
    <w:rsid w:val="00D12356"/>
    <w:rsid w:val="00D139C8"/>
    <w:rsid w:val="00D17F81"/>
    <w:rsid w:val="00D22A6C"/>
    <w:rsid w:val="00D23E69"/>
    <w:rsid w:val="00D26A07"/>
    <w:rsid w:val="00D2711F"/>
    <w:rsid w:val="00D2758C"/>
    <w:rsid w:val="00D275CA"/>
    <w:rsid w:val="00D2789B"/>
    <w:rsid w:val="00D29F44"/>
    <w:rsid w:val="00D32513"/>
    <w:rsid w:val="00D345AB"/>
    <w:rsid w:val="00D40ACC"/>
    <w:rsid w:val="00D41566"/>
    <w:rsid w:val="00D452F4"/>
    <w:rsid w:val="00D458EC"/>
    <w:rsid w:val="00D4683A"/>
    <w:rsid w:val="00D501B0"/>
    <w:rsid w:val="00D52582"/>
    <w:rsid w:val="00D531D0"/>
    <w:rsid w:val="00D53FF1"/>
    <w:rsid w:val="00D56A0E"/>
    <w:rsid w:val="00D57AD3"/>
    <w:rsid w:val="00D62F25"/>
    <w:rsid w:val="00D635FE"/>
    <w:rsid w:val="00D65B2A"/>
    <w:rsid w:val="00D66A7B"/>
    <w:rsid w:val="00D729DE"/>
    <w:rsid w:val="00D74F30"/>
    <w:rsid w:val="00D75B6A"/>
    <w:rsid w:val="00D77658"/>
    <w:rsid w:val="00D778DF"/>
    <w:rsid w:val="00D84BDA"/>
    <w:rsid w:val="00D8503E"/>
    <w:rsid w:val="00D85325"/>
    <w:rsid w:val="00D86D9E"/>
    <w:rsid w:val="00D87013"/>
    <w:rsid w:val="00D876A8"/>
    <w:rsid w:val="00D87F26"/>
    <w:rsid w:val="00D913F0"/>
    <w:rsid w:val="00D92334"/>
    <w:rsid w:val="00D93063"/>
    <w:rsid w:val="00D933B0"/>
    <w:rsid w:val="00D951FC"/>
    <w:rsid w:val="00D977E8"/>
    <w:rsid w:val="00D97B16"/>
    <w:rsid w:val="00DA119B"/>
    <w:rsid w:val="00DA55A1"/>
    <w:rsid w:val="00DB1C89"/>
    <w:rsid w:val="00DB3763"/>
    <w:rsid w:val="00DB4029"/>
    <w:rsid w:val="00DB5F4D"/>
    <w:rsid w:val="00DB66F2"/>
    <w:rsid w:val="00DB6DA5"/>
    <w:rsid w:val="00DB7B43"/>
    <w:rsid w:val="00DC076B"/>
    <w:rsid w:val="00DC08C3"/>
    <w:rsid w:val="00DC186F"/>
    <w:rsid w:val="00DC2467"/>
    <w:rsid w:val="00DC252F"/>
    <w:rsid w:val="00DC6050"/>
    <w:rsid w:val="00DC6445"/>
    <w:rsid w:val="00DC6858"/>
    <w:rsid w:val="00DD31D7"/>
    <w:rsid w:val="00DD35E1"/>
    <w:rsid w:val="00DD43EA"/>
    <w:rsid w:val="00DE09FA"/>
    <w:rsid w:val="00DE6F44"/>
    <w:rsid w:val="00DF1B58"/>
    <w:rsid w:val="00DF4B13"/>
    <w:rsid w:val="00E009DA"/>
    <w:rsid w:val="00E037D9"/>
    <w:rsid w:val="00E04637"/>
    <w:rsid w:val="00E04927"/>
    <w:rsid w:val="00E049C4"/>
    <w:rsid w:val="00E11A48"/>
    <w:rsid w:val="00E12679"/>
    <w:rsid w:val="00E130EB"/>
    <w:rsid w:val="00E1394E"/>
    <w:rsid w:val="00E162CD"/>
    <w:rsid w:val="00E17FA5"/>
    <w:rsid w:val="00E21509"/>
    <w:rsid w:val="00E21BFE"/>
    <w:rsid w:val="00E21C88"/>
    <w:rsid w:val="00E223AC"/>
    <w:rsid w:val="00E26930"/>
    <w:rsid w:val="00E27257"/>
    <w:rsid w:val="00E27F4F"/>
    <w:rsid w:val="00E30773"/>
    <w:rsid w:val="00E30B35"/>
    <w:rsid w:val="00E33C65"/>
    <w:rsid w:val="00E3659C"/>
    <w:rsid w:val="00E42FDB"/>
    <w:rsid w:val="00E44702"/>
    <w:rsid w:val="00E4472B"/>
    <w:rsid w:val="00E449D0"/>
    <w:rsid w:val="00E44A34"/>
    <w:rsid w:val="00E4506A"/>
    <w:rsid w:val="00E53F99"/>
    <w:rsid w:val="00E5541D"/>
    <w:rsid w:val="00E56510"/>
    <w:rsid w:val="00E57D15"/>
    <w:rsid w:val="00E62EA8"/>
    <w:rsid w:val="00E65C87"/>
    <w:rsid w:val="00E670CB"/>
    <w:rsid w:val="00E67A6E"/>
    <w:rsid w:val="00E7000B"/>
    <w:rsid w:val="00E70096"/>
    <w:rsid w:val="00E71B43"/>
    <w:rsid w:val="00E75E88"/>
    <w:rsid w:val="00E81612"/>
    <w:rsid w:val="00E82BD7"/>
    <w:rsid w:val="00E859E3"/>
    <w:rsid w:val="00E87D18"/>
    <w:rsid w:val="00E87D62"/>
    <w:rsid w:val="00E90597"/>
    <w:rsid w:val="00E909B4"/>
    <w:rsid w:val="00E94CDA"/>
    <w:rsid w:val="00E9515A"/>
    <w:rsid w:val="00E97333"/>
    <w:rsid w:val="00E9760C"/>
    <w:rsid w:val="00EA21A0"/>
    <w:rsid w:val="00EA486E"/>
    <w:rsid w:val="00EA4FA3"/>
    <w:rsid w:val="00EA650B"/>
    <w:rsid w:val="00EB001B"/>
    <w:rsid w:val="00EB3082"/>
    <w:rsid w:val="00EB6C33"/>
    <w:rsid w:val="00EC1DEA"/>
    <w:rsid w:val="00EC4079"/>
    <w:rsid w:val="00EC6F62"/>
    <w:rsid w:val="00ED2EA2"/>
    <w:rsid w:val="00ED6019"/>
    <w:rsid w:val="00ED7830"/>
    <w:rsid w:val="00EE0E8B"/>
    <w:rsid w:val="00EE2BFF"/>
    <w:rsid w:val="00EE3909"/>
    <w:rsid w:val="00EE6E70"/>
    <w:rsid w:val="00EF41D0"/>
    <w:rsid w:val="00EF4205"/>
    <w:rsid w:val="00EF48C9"/>
    <w:rsid w:val="00EF5939"/>
    <w:rsid w:val="00EF7121"/>
    <w:rsid w:val="00EF7968"/>
    <w:rsid w:val="00F01714"/>
    <w:rsid w:val="00F0258F"/>
    <w:rsid w:val="00F02D06"/>
    <w:rsid w:val="00F056E5"/>
    <w:rsid w:val="00F06FDD"/>
    <w:rsid w:val="00F10819"/>
    <w:rsid w:val="00F10C71"/>
    <w:rsid w:val="00F11219"/>
    <w:rsid w:val="00F12AAF"/>
    <w:rsid w:val="00F16F35"/>
    <w:rsid w:val="00F17559"/>
    <w:rsid w:val="00F2229D"/>
    <w:rsid w:val="00F25ABB"/>
    <w:rsid w:val="00F266F0"/>
    <w:rsid w:val="00F268A4"/>
    <w:rsid w:val="00F26F62"/>
    <w:rsid w:val="00F27963"/>
    <w:rsid w:val="00F30103"/>
    <w:rsid w:val="00F30446"/>
    <w:rsid w:val="00F4135D"/>
    <w:rsid w:val="00F41F1B"/>
    <w:rsid w:val="00F46BD9"/>
    <w:rsid w:val="00F53D61"/>
    <w:rsid w:val="00F55CDC"/>
    <w:rsid w:val="00F60BE0"/>
    <w:rsid w:val="00F6280E"/>
    <w:rsid w:val="00F638B4"/>
    <w:rsid w:val="00F666EC"/>
    <w:rsid w:val="00F6701E"/>
    <w:rsid w:val="00F703C6"/>
    <w:rsid w:val="00F7050A"/>
    <w:rsid w:val="00F75533"/>
    <w:rsid w:val="00F80158"/>
    <w:rsid w:val="00F8036D"/>
    <w:rsid w:val="00F809DC"/>
    <w:rsid w:val="00F844F0"/>
    <w:rsid w:val="00F86EB0"/>
    <w:rsid w:val="00F924DF"/>
    <w:rsid w:val="00F94597"/>
    <w:rsid w:val="00F9483A"/>
    <w:rsid w:val="00F95B2B"/>
    <w:rsid w:val="00FA087B"/>
    <w:rsid w:val="00FA154B"/>
    <w:rsid w:val="00FA3811"/>
    <w:rsid w:val="00FA3B9F"/>
    <w:rsid w:val="00FA3D26"/>
    <w:rsid w:val="00FA3F06"/>
    <w:rsid w:val="00FA4A26"/>
    <w:rsid w:val="00FA601E"/>
    <w:rsid w:val="00FA7084"/>
    <w:rsid w:val="00FA7BEF"/>
    <w:rsid w:val="00FB1105"/>
    <w:rsid w:val="00FB1929"/>
    <w:rsid w:val="00FB5FD9"/>
    <w:rsid w:val="00FB6713"/>
    <w:rsid w:val="00FB7FFE"/>
    <w:rsid w:val="00FC2B0D"/>
    <w:rsid w:val="00FC31ED"/>
    <w:rsid w:val="00FC59D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E7718"/>
    <w:rsid w:val="00FF0400"/>
    <w:rsid w:val="00FF3D6B"/>
    <w:rsid w:val="00FF5407"/>
    <w:rsid w:val="037E642E"/>
    <w:rsid w:val="077DD8A4"/>
    <w:rsid w:val="09A4DB18"/>
    <w:rsid w:val="0A8A53FE"/>
    <w:rsid w:val="0AB213C8"/>
    <w:rsid w:val="0C1E870B"/>
    <w:rsid w:val="10D6EDB9"/>
    <w:rsid w:val="1280FC68"/>
    <w:rsid w:val="12917796"/>
    <w:rsid w:val="1326E5FA"/>
    <w:rsid w:val="19CB04E6"/>
    <w:rsid w:val="1F669776"/>
    <w:rsid w:val="22395828"/>
    <w:rsid w:val="256FCBD5"/>
    <w:rsid w:val="2596A38D"/>
    <w:rsid w:val="278E37AD"/>
    <w:rsid w:val="28136F87"/>
    <w:rsid w:val="2B0581E2"/>
    <w:rsid w:val="2C5DE62E"/>
    <w:rsid w:val="334F9AC3"/>
    <w:rsid w:val="34505FBF"/>
    <w:rsid w:val="387321D4"/>
    <w:rsid w:val="394AEB3E"/>
    <w:rsid w:val="3C85F93C"/>
    <w:rsid w:val="3F778475"/>
    <w:rsid w:val="404476FC"/>
    <w:rsid w:val="458F41B0"/>
    <w:rsid w:val="45DBE1A2"/>
    <w:rsid w:val="47A978C8"/>
    <w:rsid w:val="49D8816D"/>
    <w:rsid w:val="4A3654F4"/>
    <w:rsid w:val="4B65858E"/>
    <w:rsid w:val="4B7451CE"/>
    <w:rsid w:val="4C9E0C9F"/>
    <w:rsid w:val="51446318"/>
    <w:rsid w:val="53EADE11"/>
    <w:rsid w:val="54997744"/>
    <w:rsid w:val="56A8D296"/>
    <w:rsid w:val="57B2042C"/>
    <w:rsid w:val="57EDFFFB"/>
    <w:rsid w:val="5A94FDEF"/>
    <w:rsid w:val="5B5408AB"/>
    <w:rsid w:val="5B8DA214"/>
    <w:rsid w:val="5E00E08F"/>
    <w:rsid w:val="61388151"/>
    <w:rsid w:val="636DC5B1"/>
    <w:rsid w:val="638E114B"/>
    <w:rsid w:val="642DC785"/>
    <w:rsid w:val="645B1DFE"/>
    <w:rsid w:val="68E157B7"/>
    <w:rsid w:val="720B7281"/>
    <w:rsid w:val="75A28763"/>
    <w:rsid w:val="7754560D"/>
    <w:rsid w:val="7781EB07"/>
    <w:rsid w:val="7B3B176D"/>
    <w:rsid w:val="7E2C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9A78E88"/>
  <w15:docId w15:val="{6495388E-5747-4C79-92D1-4EB294AC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9F1F9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9F1F99"/>
    <w:pPr>
      <w:keepNext/>
      <w:keepLines/>
      <w:numPr>
        <w:numId w:val="12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9F1F99"/>
    <w:pPr>
      <w:keepNext/>
      <w:numPr>
        <w:ilvl w:val="1"/>
        <w:numId w:val="12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9F1F99"/>
    <w:pPr>
      <w:keepNext/>
      <w:numPr>
        <w:ilvl w:val="2"/>
        <w:numId w:val="12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F1F9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F99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F99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F99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F99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F99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F1F9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9F1F9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9F1F99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9F1F9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9F1F99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9F1F99"/>
    <w:pPr>
      <w:ind w:left="720"/>
    </w:pPr>
  </w:style>
  <w:style w:type="paragraph" w:styleId="Header">
    <w:name w:val="header"/>
    <w:basedOn w:val="Normal"/>
    <w:link w:val="HeaderChar"/>
    <w:unhideWhenUsed/>
    <w:rsid w:val="009F1F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F1F99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9F1F99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1F99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9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1F99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9F1F99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9F1F99"/>
  </w:style>
  <w:style w:type="table" w:styleId="TableGrid">
    <w:name w:val="Table Grid"/>
    <w:basedOn w:val="TableNormal"/>
    <w:uiPriority w:val="59"/>
    <w:rsid w:val="009F1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9F1F99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9F1F99"/>
    <w:pPr>
      <w:numPr>
        <w:numId w:val="13"/>
      </w:numPr>
    </w:pPr>
  </w:style>
  <w:style w:type="paragraph" w:customStyle="1" w:styleId="Bulletlevel2">
    <w:name w:val="Bullet level 2"/>
    <w:basedOn w:val="BodyTextL25"/>
    <w:qFormat/>
    <w:rsid w:val="009F1F99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9F1F99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F1F9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9F1F99"/>
    <w:pPr>
      <w:numPr>
        <w:ilvl w:val="3"/>
        <w:numId w:val="12"/>
      </w:numPr>
    </w:pPr>
  </w:style>
  <w:style w:type="paragraph" w:customStyle="1" w:styleId="CMD">
    <w:name w:val="CMD"/>
    <w:basedOn w:val="BodyTextL25"/>
    <w:link w:val="CMDChar"/>
    <w:qFormat/>
    <w:rsid w:val="009F1F99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9F1F99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9F1F9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9F1F99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9F1F99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9F1F99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F1F9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F1F99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9F1F99"/>
    <w:rPr>
      <w:rFonts w:ascii="Arial" w:hAnsi="Arial"/>
      <w:b/>
      <w:color w:val="EE0000"/>
      <w:sz w:val="32"/>
    </w:rPr>
  </w:style>
  <w:style w:type="character" w:customStyle="1" w:styleId="Heading1Gray">
    <w:name w:val="Heading 1 Gray"/>
    <w:basedOn w:val="Heading1Char"/>
    <w:uiPriority w:val="1"/>
    <w:qFormat/>
    <w:rsid w:val="009F1F99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9F1F99"/>
    <w:pPr>
      <w:numPr>
        <w:ilvl w:val="4"/>
        <w:numId w:val="12"/>
      </w:numPr>
    </w:pPr>
  </w:style>
  <w:style w:type="table" w:customStyle="1" w:styleId="LightList-Accent11">
    <w:name w:val="Light List - Accent 11"/>
    <w:basedOn w:val="TableNormal"/>
    <w:uiPriority w:val="61"/>
    <w:rsid w:val="009F1F9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9F1F9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9F1F99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9F1F99"/>
    <w:pPr>
      <w:numPr>
        <w:numId w:val="13"/>
      </w:numPr>
    </w:pPr>
  </w:style>
  <w:style w:type="numbering" w:customStyle="1" w:styleId="LabList">
    <w:name w:val="Lab List"/>
    <w:basedOn w:val="NoList"/>
    <w:uiPriority w:val="99"/>
    <w:rsid w:val="009F1F99"/>
    <w:pPr>
      <w:numPr>
        <w:numId w:val="12"/>
      </w:numPr>
    </w:pPr>
  </w:style>
  <w:style w:type="paragraph" w:customStyle="1" w:styleId="CMDOutput">
    <w:name w:val="CMD Output"/>
    <w:basedOn w:val="BodyTextL25"/>
    <w:link w:val="CMDOutputChar"/>
    <w:qFormat/>
    <w:rsid w:val="009F1F9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9F1F99"/>
    <w:rPr>
      <w:color w:val="EE0000"/>
    </w:rPr>
  </w:style>
  <w:style w:type="paragraph" w:customStyle="1" w:styleId="BodyTextL25Bold">
    <w:name w:val="Body Text L25 Bold"/>
    <w:basedOn w:val="BodyTextL25"/>
    <w:qFormat/>
    <w:rsid w:val="009F1F99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F1F99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9F1F99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923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A0039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F1F99"/>
    <w:rPr>
      <w:b/>
      <w:bCs/>
    </w:rPr>
  </w:style>
  <w:style w:type="paragraph" w:customStyle="1" w:styleId="ReflectionQ">
    <w:name w:val="Reflection Q"/>
    <w:basedOn w:val="BodyTextL25"/>
    <w:qFormat/>
    <w:rsid w:val="009F1F99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9F1F99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F1F99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9F1F99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9F1F99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9F1F99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F1F99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F1F99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9F1F99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9F1F9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F1F99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9F1F9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F1F99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9F1F9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9F1F99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9F1F99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9F1F99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9F1F99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9F1F99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9F1F99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9F1F99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9F1F99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9F1F99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9F1F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9F1F99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9F1F9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9F1F99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9F1F99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9F1F99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9F1F99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9F1F99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9F1F99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9F1F99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9F1F99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9F1F99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9F1F99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9F1F99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9F1F99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9F1F99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9F1F99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9F1F99"/>
    <w:rPr>
      <w:b/>
    </w:rPr>
  </w:style>
  <w:style w:type="character" w:customStyle="1" w:styleId="CMDChar">
    <w:name w:val="CMD Char"/>
    <w:basedOn w:val="DefaultParagraphFont"/>
    <w:link w:val="CMD"/>
    <w:rsid w:val="009F1F99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9F1F99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9F1F99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9F1F99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9F1F99"/>
    <w:rPr>
      <w:color w:val="808080"/>
    </w:rPr>
  </w:style>
  <w:style w:type="paragraph" w:customStyle="1" w:styleId="CMDRed">
    <w:name w:val="CMD Red"/>
    <w:basedOn w:val="CMD"/>
    <w:link w:val="CMDRedChar"/>
    <w:qFormat/>
    <w:rsid w:val="009F1F99"/>
    <w:rPr>
      <w:color w:val="EE0000"/>
    </w:rPr>
  </w:style>
  <w:style w:type="character" w:customStyle="1" w:styleId="CMDRedChar">
    <w:name w:val="CMD Red Char"/>
    <w:basedOn w:val="CMDChar"/>
    <w:link w:val="CMDRed"/>
    <w:rsid w:val="009F1F99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9F1F99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9F1F99"/>
    <w:rPr>
      <w:szCs w:val="22"/>
    </w:rPr>
  </w:style>
  <w:style w:type="character" w:customStyle="1" w:styleId="CMDOutputChar">
    <w:name w:val="CMD Output Char"/>
    <w:basedOn w:val="BodyTextL25Char"/>
    <w:link w:val="CMDOutput"/>
    <w:rsid w:val="009F1F99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9F1F99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9F1F99"/>
  </w:style>
  <w:style w:type="paragraph" w:customStyle="1" w:styleId="TableAnswer">
    <w:name w:val="Table Answer"/>
    <w:basedOn w:val="TableText"/>
    <w:qFormat/>
    <w:rsid w:val="009F1F99"/>
  </w:style>
  <w:style w:type="character" w:customStyle="1" w:styleId="Heading2GrayDnT">
    <w:name w:val="Heading 2 Gray DnT"/>
    <w:basedOn w:val="Heading2Char"/>
    <w:uiPriority w:val="1"/>
    <w:qFormat/>
    <w:rsid w:val="009F1F99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9F1F99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9F1F99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9F1F99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9F1F99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9F1F99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9F1F99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9F1F99"/>
    <w:rPr>
      <w:rFonts w:ascii="Courier New" w:hAnsi="Courier New"/>
      <w:szCs w:val="22"/>
    </w:rPr>
  </w:style>
  <w:style w:type="character" w:customStyle="1" w:styleId="AnswerGray">
    <w:name w:val="Answer Gray"/>
    <w:basedOn w:val="DefaultParagraphFont"/>
    <w:uiPriority w:val="1"/>
    <w:qFormat/>
    <w:rsid w:val="009F1F99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DnTbold">
    <w:name w:val="DnT bold"/>
    <w:basedOn w:val="DefaultParagraphFont"/>
    <w:uiPriority w:val="1"/>
    <w:qFormat/>
    <w:rsid w:val="009F1F99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9F1F99"/>
  </w:style>
  <w:style w:type="paragraph" w:styleId="ListParagraph">
    <w:name w:val="List Paragraph"/>
    <w:basedOn w:val="Normal"/>
    <w:uiPriority w:val="34"/>
    <w:qFormat/>
    <w:rsid w:val="005305D0"/>
    <w:pPr>
      <w:ind w:left="720"/>
      <w:contextualSpacing/>
    </w:pPr>
  </w:style>
  <w:style w:type="character" w:styleId="Hyperlink">
    <w:name w:val="Hyperlink"/>
    <w:basedOn w:val="DefaultParagraphFont"/>
    <w:unhideWhenUsed/>
    <w:rsid w:val="00673C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C8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05F6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156592E7954074A9F56D0020FDC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AAC33-371F-4A6D-8E32-F530897130DF}"/>
      </w:docPartPr>
      <w:docPartBody>
        <w:p w:rsidR="00EB6B5A" w:rsidRDefault="00237035">
          <w:pPr>
            <w:pStyle w:val="58156592E7954074A9F56D0020FDC5C3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35"/>
    <w:rsid w:val="00042754"/>
    <w:rsid w:val="00063697"/>
    <w:rsid w:val="000E4570"/>
    <w:rsid w:val="000F139F"/>
    <w:rsid w:val="00126D9A"/>
    <w:rsid w:val="00152840"/>
    <w:rsid w:val="001814F2"/>
    <w:rsid w:val="00237035"/>
    <w:rsid w:val="003341F2"/>
    <w:rsid w:val="003603AF"/>
    <w:rsid w:val="005649B8"/>
    <w:rsid w:val="00570C3B"/>
    <w:rsid w:val="00584B60"/>
    <w:rsid w:val="0071598F"/>
    <w:rsid w:val="007C35E3"/>
    <w:rsid w:val="009B32A0"/>
    <w:rsid w:val="00B90016"/>
    <w:rsid w:val="00BC271A"/>
    <w:rsid w:val="00CB60CA"/>
    <w:rsid w:val="00D10461"/>
    <w:rsid w:val="00D419BD"/>
    <w:rsid w:val="00E32EDD"/>
    <w:rsid w:val="00EB56C9"/>
    <w:rsid w:val="00EB6B5A"/>
    <w:rsid w:val="00F6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8156592E7954074A9F56D0020FDC5C3">
    <w:name w:val="58156592E7954074A9F56D0020FDC5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18ECBD8ED834DABF5ACC3DB9AA918" ma:contentTypeVersion="18" ma:contentTypeDescription="Create a new document." ma:contentTypeScope="" ma:versionID="e6fc7192c578a3f4f22de09c8d24a1fd">
  <xsd:schema xmlns:xsd="http://www.w3.org/2001/XMLSchema" xmlns:xs="http://www.w3.org/2001/XMLSchema" xmlns:p="http://schemas.microsoft.com/office/2006/metadata/properties" xmlns:ns2="810553ce-449d-4340-bb0a-414d416a9b51" xmlns:ns3="20a0b39e-fcd0-423b-9f17-9d26d967be51" targetNamespace="http://schemas.microsoft.com/office/2006/metadata/properties" ma:root="true" ma:fieldsID="68fbd02059858647e29f1a5689e1c8cb" ns2:_="" ns3:_="">
    <xsd:import namespace="810553ce-449d-4340-bb0a-414d416a9b51"/>
    <xsd:import namespace="20a0b39e-fcd0-423b-9f17-9d26d967be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Comment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553ce-449d-4340-bb0a-414d416a9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Comments" ma:index="20" nillable="true" ma:displayName="Comments" ma:internalName="Comment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0b39e-fcd0-423b-9f17-9d26d967be5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1fb9ddd-df90-44ec-9ce2-a3135905c5f1}" ma:internalName="TaxCatchAll" ma:showField="CatchAllData" ma:web="20a0b39e-fcd0-423b-9f17-9d26d967be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810553ce-449d-4340-bb0a-414d416a9b51" xsi:nil="true"/>
    <lcf76f155ced4ddcb4097134ff3c332f xmlns="810553ce-449d-4340-bb0a-414d416a9b51">
      <Terms xmlns="http://schemas.microsoft.com/office/infopath/2007/PartnerControls"/>
    </lcf76f155ced4ddcb4097134ff3c332f>
    <TaxCatchAll xmlns="20a0b39e-fcd0-423b-9f17-9d26d967be5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02301C-00F7-4C50-AC5B-C3FB02BECA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D40DEC-3C8E-43DE-A54C-EB7BBAEE8D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553ce-449d-4340-bb0a-414d416a9b51"/>
    <ds:schemaRef ds:uri="20a0b39e-fcd0-423b-9f17-9d26d967be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31E4FF-AE1B-4415-ACEE-3B0F955E1F80}">
  <ds:schemaRefs>
    <ds:schemaRef ds:uri="http://schemas.microsoft.com/office/2006/metadata/properties"/>
    <ds:schemaRef ds:uri="http://schemas.microsoft.com/office/infopath/2007/PartnerControls"/>
    <ds:schemaRef ds:uri="810553ce-449d-4340-bb0a-414d416a9b51"/>
    <ds:schemaRef ds:uri="20a0b39e-fcd0-423b-9f17-9d26d967be51"/>
  </ds:schemaRefs>
</ds:datastoreItem>
</file>

<file path=customXml/itemProps4.xml><?xml version="1.0" encoding="utf-8"?>
<ds:datastoreItem xmlns:ds="http://schemas.openxmlformats.org/officeDocument/2006/customXml" ds:itemID="{861AB134-0740-1448-A353-11292CF5E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C:\Users\spennock\AppData\Roaming\Microsoft\Templates\Activity_Template.dotx</Template>
  <TotalTime>3</TotalTime>
  <Pages>6</Pages>
  <Words>1940</Words>
  <Characters>11062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Vulnerability Scanning with Kali Tools</vt:lpstr>
    </vt:vector>
  </TitlesOfParts>
  <Company>Cisco Systems, Inc.</Company>
  <LinksUpToDate>false</LinksUpToDate>
  <CharactersWithSpaces>12977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Vulnerability Scanning with Kali Tools</dc:title>
  <dc:subject/>
  <cp:keywords/>
  <dc:description>2023</dc:description>
  <cp:lastModifiedBy>Alde Alanda</cp:lastModifiedBy>
  <cp:revision>7</cp:revision>
  <dcterms:created xsi:type="dcterms:W3CDTF">2025-04-21T01:15:00Z</dcterms:created>
  <dcterms:modified xsi:type="dcterms:W3CDTF">2025-04-21T01:18:00Z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0x01010001F18ECBD8ED834DABF5ACC3DB9AA918</vt:lpwstr>
  </property>
  <property fmtid="{D5CDD505-2E9C-101B-9397-08002B2CF9AE}" pid="3" name="MediaServiceImageTags">
    <vt:lpwstr/>
  </property>
</Properties>
</file>